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269" w:rsidRDefault="00A56BAB">
      <w:pPr>
        <w:pStyle w:val="Standard"/>
        <w:rPr>
          <w:rFonts w:ascii="Bitstream Charter" w:hAnsi="Bitstream Charter"/>
          <w:b/>
          <w:bCs/>
          <w:i/>
          <w:iCs/>
        </w:rPr>
      </w:pPr>
      <w:r>
        <w:rPr>
          <w:rFonts w:ascii="Bitstream Charter" w:hAnsi="Bitstream Charter"/>
          <w:b/>
          <w:bCs/>
          <w:i/>
          <w:iCs/>
        </w:rPr>
        <w:t>Web Forms Generation</w:t>
      </w:r>
      <w:del w:id="0" w:author="Haller, Armin (ICT Centre, Acton)" w:date="2013-02-08T12:23:00Z">
        <w:r w:rsidDel="001D2E8C">
          <w:rPr>
            <w:rFonts w:ascii="Bitstream Charter" w:hAnsi="Bitstream Charter"/>
            <w:b/>
            <w:bCs/>
            <w:i/>
            <w:iCs/>
          </w:rPr>
          <w:delText>:</w:delText>
        </w:r>
      </w:del>
    </w:p>
    <w:p w:rsidR="00CF3269" w:rsidRDefault="00CF3269">
      <w:pPr>
        <w:pStyle w:val="Standard"/>
        <w:jc w:val="both"/>
        <w:rPr>
          <w:rFonts w:ascii="Bitstream Charter" w:hAnsi="Bitstream Charter"/>
        </w:rPr>
      </w:pPr>
    </w:p>
    <w:p w:rsidR="00CF3269" w:rsidDel="00FF525B" w:rsidRDefault="00A56BAB">
      <w:pPr>
        <w:pStyle w:val="Standard"/>
        <w:jc w:val="both"/>
        <w:rPr>
          <w:del w:id="1" w:author="Haller, Armin (ICT Centre, Acton)" w:date="2013-02-08T09:58:00Z"/>
          <w:rFonts w:ascii="Bitstream Charter" w:hAnsi="Bitstream Charter"/>
        </w:rPr>
      </w:pPr>
      <w:r>
        <w:rPr>
          <w:rFonts w:ascii="Bitstream Charter" w:hAnsi="Bitstream Charter"/>
        </w:rPr>
        <w:t xml:space="preserve">Web forms modelled in RaUL are reusable RDF graphs, each of which is assigned a URI. They can easily be reused, either by directly retrieving them from a remote ActiveRaUL </w:t>
      </w:r>
      <w:del w:id="2" w:author="Haller, Armin (ICT Centre, Acton)" w:date="2013-02-08T09:56:00Z">
        <w:r w:rsidDel="00FF525B">
          <w:rPr>
            <w:rFonts w:ascii="Bitstream Charter" w:hAnsi="Bitstream Charter"/>
          </w:rPr>
          <w:delText>instance</w:delText>
        </w:r>
      </w:del>
      <w:ins w:id="3" w:author="Haller, Armin (ICT Centre, Acton)" w:date="2013-02-08T09:56:00Z">
        <w:r w:rsidR="00FF525B">
          <w:rPr>
            <w:rFonts w:ascii="Bitstream Charter" w:hAnsi="Bitstream Charter"/>
          </w:rPr>
          <w:t>service</w:t>
        </w:r>
      </w:ins>
      <w:r>
        <w:rPr>
          <w:rFonts w:ascii="Bitstream Charter" w:hAnsi="Bitstream Charter"/>
        </w:rPr>
        <w:t xml:space="preserve">, or by deploying </w:t>
      </w:r>
      <w:del w:id="4" w:author="Haller, Armin (ICT Centre, Acton)" w:date="2013-02-08T09:56:00Z">
        <w:r w:rsidDel="00FF525B">
          <w:rPr>
            <w:rFonts w:ascii="Bitstream Charter" w:hAnsi="Bitstream Charter"/>
          </w:rPr>
          <w:delText>an existing</w:delText>
        </w:r>
      </w:del>
      <w:ins w:id="5" w:author="Haller, Armin (ICT Centre, Acton)" w:date="2013-02-08T09:56:00Z">
        <w:r w:rsidR="00FF525B">
          <w:rPr>
            <w:rFonts w:ascii="Bitstream Charter" w:hAnsi="Bitstream Charter"/>
          </w:rPr>
          <w:t>a</w:t>
        </w:r>
      </w:ins>
      <w:r>
        <w:rPr>
          <w:rFonts w:ascii="Bitstream Charter" w:hAnsi="Bitstream Charter"/>
        </w:rPr>
        <w:t xml:space="preserve"> RaUL </w:t>
      </w:r>
      <w:ins w:id="6" w:author="Haller, Armin (ICT Centre, Acton)" w:date="2013-02-08T11:58:00Z">
        <w:r w:rsidR="006A3D26">
          <w:rPr>
            <w:rFonts w:ascii="Bitstream Charter" w:hAnsi="Bitstream Charter"/>
          </w:rPr>
          <w:t xml:space="preserve">Web </w:t>
        </w:r>
      </w:ins>
      <w:del w:id="7" w:author="Haller, Armin (ICT Centre, Acton)" w:date="2013-02-08T11:58:00Z">
        <w:r w:rsidDel="006A3D26">
          <w:rPr>
            <w:rFonts w:ascii="Bitstream Charter" w:hAnsi="Bitstream Charter"/>
          </w:rPr>
          <w:delText xml:space="preserve">widget </w:delText>
        </w:r>
      </w:del>
      <w:ins w:id="8" w:author="Haller, Armin (ICT Centre, Acton)" w:date="2013-02-08T11:58:00Z">
        <w:r w:rsidR="006A3D26">
          <w:rPr>
            <w:rFonts w:ascii="Bitstream Charter" w:hAnsi="Bitstream Charter"/>
          </w:rPr>
          <w:t xml:space="preserve">form </w:t>
        </w:r>
      </w:ins>
      <w:r>
        <w:rPr>
          <w:rFonts w:ascii="Bitstream Charter" w:hAnsi="Bitstream Charter"/>
        </w:rPr>
        <w:t xml:space="preserve">model in a local ActiveRaUL service. </w:t>
      </w:r>
      <w:del w:id="9" w:author="Haller, Armin (ICT Centre, Acton)" w:date="2013-02-08T09:54:00Z">
        <w:r w:rsidDel="00FF525B">
          <w:rPr>
            <w:rFonts w:ascii="Bitstream Charter" w:hAnsi="Bitstream Charter"/>
          </w:rPr>
          <w:delText xml:space="preserve">Ideally, RaUL Web form templates are created and published by ontology engineers and reused on the semantic Web. However, although it can be foreseen that such Web form templates become part of the semantic Web, there are no standard models available yet. </w:delText>
        </w:r>
      </w:del>
      <w:r>
        <w:rPr>
          <w:rFonts w:ascii="Bitstream Charter" w:hAnsi="Bitstream Charter"/>
        </w:rPr>
        <w:t xml:space="preserve">To </w:t>
      </w:r>
      <w:ins w:id="10" w:author="Haller, Armin (ICT Centre, Acton)" w:date="2013-02-08T09:57:00Z">
        <w:r w:rsidR="00FF525B">
          <w:rPr>
            <w:rFonts w:ascii="Bitstream Charter" w:hAnsi="Bitstream Charter"/>
          </w:rPr>
          <w:t xml:space="preserve">support the developer in defining a RaUL Web form model, we have extended the ActiveRaUL service with a </w:t>
        </w:r>
      </w:ins>
      <w:ins w:id="11" w:author="Haller, Armin (ICT Centre, Acton)" w:date="2013-02-08T09:58:00Z">
        <w:r w:rsidR="00FF525B">
          <w:rPr>
            <w:rFonts w:ascii="Bitstream Charter" w:hAnsi="Bitstream Charter"/>
          </w:rPr>
          <w:t>deployment endpoint</w:t>
        </w:r>
      </w:ins>
      <w:ins w:id="12" w:author="Haller, Armin (ICT Centre, Acton)" w:date="2013-02-08T09:57:00Z">
        <w:r w:rsidR="00FF525B">
          <w:rPr>
            <w:rFonts w:ascii="Bitstream Charter" w:hAnsi="Bitstream Charter"/>
          </w:rPr>
          <w:t xml:space="preserve"> that </w:t>
        </w:r>
      </w:ins>
      <w:ins w:id="13" w:author="Haller, Armin (ICT Centre, Acton)" w:date="2013-02-08T09:58:00Z">
        <w:r w:rsidR="00FF525B">
          <w:rPr>
            <w:rFonts w:ascii="Bitstream Charter" w:hAnsi="Bitstream Charter"/>
          </w:rPr>
          <w:t>upon invocation generates</w:t>
        </w:r>
      </w:ins>
      <w:ins w:id="14" w:author="Haller, Armin (ICT Centre, Acton)" w:date="2013-02-08T09:57:00Z">
        <w:r w:rsidR="00FF525B">
          <w:rPr>
            <w:rFonts w:ascii="Bitstream Charter" w:hAnsi="Bitstream Charter"/>
          </w:rPr>
          <w:t xml:space="preserve"> a </w:t>
        </w:r>
      </w:ins>
      <w:del w:id="15" w:author="Haller, Armin (ICT Centre, Acton)" w:date="2013-02-08T09:55:00Z">
        <w:r w:rsidDel="00FF525B">
          <w:rPr>
            <w:rFonts w:ascii="Bitstream Charter" w:hAnsi="Bitstream Charter"/>
          </w:rPr>
          <w:delText xml:space="preserve">assist the developer </w:delText>
        </w:r>
      </w:del>
      <w:del w:id="16" w:author="Haller, Armin (ICT Centre, Acton)" w:date="2013-02-08T09:57:00Z">
        <w:r w:rsidDel="00FF525B">
          <w:rPr>
            <w:rFonts w:ascii="Bitstream Charter" w:hAnsi="Bitstream Charter"/>
          </w:rPr>
          <w:delText xml:space="preserve">in the creation of a </w:delText>
        </w:r>
      </w:del>
      <w:r>
        <w:rPr>
          <w:rFonts w:ascii="Bitstream Charter" w:hAnsi="Bitstream Charter"/>
        </w:rPr>
        <w:t xml:space="preserve">Web form </w:t>
      </w:r>
      <w:del w:id="17" w:author="Haller, Armin (ICT Centre, Acton)" w:date="2013-02-08T11:58:00Z">
        <w:r w:rsidDel="006A3D26">
          <w:rPr>
            <w:rFonts w:ascii="Bitstream Charter" w:hAnsi="Bitstream Charter"/>
          </w:rPr>
          <w:delText>widget</w:delText>
        </w:r>
      </w:del>
      <w:ins w:id="18" w:author="Haller, Armin (ICT Centre, Acton)" w:date="2013-02-08T09:57:00Z">
        <w:r w:rsidR="00FF525B">
          <w:rPr>
            <w:rFonts w:ascii="Bitstream Charter" w:hAnsi="Bitstream Charter"/>
          </w:rPr>
          <w:t>from a</w:t>
        </w:r>
      </w:ins>
      <w:ins w:id="19" w:author="Haller, Armin (ICT Centre, Acton)" w:date="2013-02-08T09:58:00Z">
        <w:r w:rsidR="00FF525B">
          <w:rPr>
            <w:rFonts w:ascii="Bitstream Charter" w:hAnsi="Bitstream Charter"/>
          </w:rPr>
          <w:t>n arbitrary user submitted ontology.</w:t>
        </w:r>
      </w:ins>
      <w:del w:id="20" w:author="Haller, Armin (ICT Centre, Acton)" w:date="2013-02-08T09:58:00Z">
        <w:r w:rsidDel="00FF525B">
          <w:rPr>
            <w:rFonts w:ascii="Bitstream Charter" w:hAnsi="Bitstream Charter"/>
          </w:rPr>
          <w:delText>, the ActiveRaUL service offers a deployment endpoint that generates Web forms from any arbitrary ontology.</w:delText>
        </w:r>
      </w:del>
    </w:p>
    <w:p w:rsidR="00CF3269" w:rsidRDefault="00CF3269">
      <w:pPr>
        <w:pStyle w:val="Standard"/>
        <w:jc w:val="both"/>
        <w:rPr>
          <w:rFonts w:ascii="Bitstream Charter" w:hAnsi="Bitstream Charter"/>
        </w:rPr>
      </w:pPr>
    </w:p>
    <w:p w:rsidR="00CF3269" w:rsidDel="006A3D26" w:rsidRDefault="00A56BAB">
      <w:pPr>
        <w:pStyle w:val="Standard"/>
        <w:jc w:val="both"/>
        <w:rPr>
          <w:rFonts w:ascii="Bitstream Charter" w:hAnsi="Bitstream Charter"/>
        </w:rPr>
      </w:pPr>
      <w:moveFromRangeStart w:id="21" w:author="Haller, Armin (ICT Centre, Acton)" w:date="2013-02-08T11:57:00Z" w:name="move348087969"/>
      <w:moveFrom w:id="22" w:author="Haller, Armin (ICT Centre, Acton)" w:date="2013-02-08T11:57:00Z">
        <w:r w:rsidDel="006A3D26">
          <w:rPr>
            <w:rFonts w:ascii="Bitstream Charter" w:hAnsi="Bitstream Charter"/>
          </w:rPr>
          <w:t>On deploying ontology users gets all the classes and their brief description. On selecting a class user gets a web form to add information about that particular class and all other classes that are linked directly or indirectly to this class due to object properties relationships. Web forms fields represent different properties that belongs to a particular class and all properties of range classes. The most challenging part in creating simple web forms from ontology structure is ontology graph nature. If we keep on adding all the properties of directly or indirectly related classes on a web form for instance creation, form generation process will never complete because ontology graph structure introduces infinite loops in this process. We have to have some termination conditions where we stop our algorithm from exploring the range class properties. We used OWL properties restrictions to over come this challenge.</w:t>
        </w:r>
      </w:moveFrom>
    </w:p>
    <w:moveFromRangeEnd w:id="21"/>
    <w:p w:rsidR="00CF3269" w:rsidRDefault="00CF3269">
      <w:pPr>
        <w:pStyle w:val="Standard"/>
        <w:jc w:val="both"/>
        <w:rPr>
          <w:rFonts w:ascii="Bitstream Charter" w:hAnsi="Bitstream Charter"/>
        </w:rPr>
      </w:pPr>
    </w:p>
    <w:p w:rsidR="001D2E8C" w:rsidRDefault="00A56BAB" w:rsidP="001D2E8C">
      <w:pPr>
        <w:pStyle w:val="Standard"/>
        <w:jc w:val="both"/>
        <w:rPr>
          <w:ins w:id="23" w:author="Haller, Armin (ICT Centre, Acton)" w:date="2013-02-08T12:24:00Z"/>
          <w:rFonts w:ascii="Bitstream Charter" w:hAnsi="Bitstream Charter"/>
        </w:rPr>
      </w:pPr>
      <w:r>
        <w:rPr>
          <w:rFonts w:ascii="Bitstream Charter" w:hAnsi="Bitstream Charter"/>
        </w:rPr>
        <w:t xml:space="preserve">Here, we </w:t>
      </w:r>
      <w:ins w:id="24" w:author="Haller, Armin (ICT Centre, Acton)" w:date="2013-02-08T09:59:00Z">
        <w:r w:rsidR="00FF525B">
          <w:rPr>
            <w:rFonts w:ascii="Bitstream Charter" w:hAnsi="Bitstream Charter"/>
          </w:rPr>
          <w:t xml:space="preserve">briefly </w:t>
        </w:r>
      </w:ins>
      <w:r>
        <w:rPr>
          <w:rFonts w:ascii="Bitstream Charter" w:hAnsi="Bitstream Charter"/>
        </w:rPr>
        <w:t xml:space="preserve">describe </w:t>
      </w:r>
      <w:del w:id="25" w:author="Haller, Armin (ICT Centre, Acton)" w:date="2013-02-08T09:59:00Z">
        <w:r w:rsidDel="00FF525B">
          <w:rPr>
            <w:rFonts w:ascii="Bitstream Charter" w:hAnsi="Bitstream Charter"/>
          </w:rPr>
          <w:delText>an abstract</w:delText>
        </w:r>
      </w:del>
      <w:ins w:id="26" w:author="Haller, Armin (ICT Centre, Acton)" w:date="2013-02-08T09:59:00Z">
        <w:r w:rsidR="00FF525B">
          <w:rPr>
            <w:rFonts w:ascii="Bitstream Charter" w:hAnsi="Bitstream Charter"/>
          </w:rPr>
          <w:t>the</w:t>
        </w:r>
      </w:ins>
      <w:r>
        <w:rPr>
          <w:rFonts w:ascii="Bitstream Charter" w:hAnsi="Bitstream Charter"/>
        </w:rPr>
        <w:t xml:space="preserve"> algorithm</w:t>
      </w:r>
      <w:ins w:id="27" w:author="Haller, Armin (ICT Centre, Acton)" w:date="2013-02-08T12:05:00Z">
        <w:r w:rsidR="00A86A43">
          <w:rPr>
            <w:rFonts w:ascii="Bitstream Charter" w:hAnsi="Bitstream Charter"/>
          </w:rPr>
          <w:t xml:space="preserve"> implemented in the ActiveRaUL service.</w:t>
        </w:r>
      </w:ins>
      <w:r>
        <w:rPr>
          <w:rFonts w:ascii="Bitstream Charter" w:hAnsi="Bitstream Charter"/>
        </w:rPr>
        <w:t xml:space="preserve"> </w:t>
      </w:r>
      <w:del w:id="28" w:author="Haller, Armin (ICT Centre, Acton)" w:date="2013-02-08T11:58:00Z">
        <w:r w:rsidDel="006A3D26">
          <w:rPr>
            <w:rFonts w:ascii="Bitstream Charter" w:hAnsi="Bitstream Charter"/>
          </w:rPr>
          <w:delText>for generating RaUL web forms f</w:delText>
        </w:r>
      </w:del>
      <w:del w:id="29" w:author="Haller, Armin (ICT Centre, Acton)" w:date="2013-02-08T09:59:00Z">
        <w:r w:rsidDel="00FF525B">
          <w:rPr>
            <w:rFonts w:ascii="Bitstream Charter" w:hAnsi="Bitstream Charter"/>
          </w:rPr>
          <w:delText>or</w:delText>
        </w:r>
      </w:del>
      <w:del w:id="30" w:author="Haller, Armin (ICT Centre, Acton)" w:date="2013-02-08T11:58:00Z">
        <w:r w:rsidDel="006A3D26">
          <w:rPr>
            <w:rFonts w:ascii="Bitstream Charter" w:hAnsi="Bitstream Charter"/>
          </w:rPr>
          <w:delText xml:space="preserve"> arbitrary ontologies. </w:delText>
        </w:r>
      </w:del>
      <w:ins w:id="31" w:author="Haller, Armin (ICT Centre, Acton)" w:date="2013-02-08T12:24:00Z">
        <w:r w:rsidR="001D2E8C">
          <w:rPr>
            <w:rFonts w:ascii="Bitstream Charter" w:hAnsi="Bitstream Charter"/>
          </w:rPr>
          <w:t xml:space="preserve">The most challenging part in creating a web form from an ontology is the mismatch between the graph nature of the ontology and the </w:t>
        </w:r>
      </w:ins>
      <w:ins w:id="32" w:author="Haller, Armin (ICT Centre, Acton)" w:date="2013-02-08T12:25:00Z">
        <w:r w:rsidR="001D2E8C">
          <w:rPr>
            <w:rFonts w:ascii="Bitstream Charter" w:hAnsi="Bitstream Charter"/>
          </w:rPr>
          <w:t>tree structure of a Web form as mentioned in the introduction</w:t>
        </w:r>
      </w:ins>
      <w:ins w:id="33" w:author="Haller, Armin (ICT Centre, Acton)" w:date="2013-02-08T12:24:00Z">
        <w:r w:rsidR="001D2E8C">
          <w:rPr>
            <w:rFonts w:ascii="Bitstream Charter" w:hAnsi="Bitstream Charter"/>
          </w:rPr>
          <w:t xml:space="preserve">. </w:t>
        </w:r>
      </w:ins>
      <w:ins w:id="34" w:author="Haller, Armin (ICT Centre, Acton)" w:date="2013-02-08T12:26:00Z">
        <w:r w:rsidR="001D2E8C">
          <w:rPr>
            <w:rFonts w:ascii="Bitstream Charter" w:hAnsi="Bitstream Charter"/>
          </w:rPr>
          <w:t>For example,</w:t>
        </w:r>
      </w:ins>
      <w:ins w:id="35" w:author="Haller, Armin (ICT Centre, Acton)" w:date="2013-02-08T12:24:00Z">
        <w:r w:rsidR="001D2E8C">
          <w:rPr>
            <w:rFonts w:ascii="Bitstream Charter" w:hAnsi="Bitstream Charter"/>
          </w:rPr>
          <w:t xml:space="preserve"> </w:t>
        </w:r>
      </w:ins>
      <w:ins w:id="36" w:author="Haller, Armin (ICT Centre, Acton)" w:date="2013-02-08T12:27:00Z">
        <w:r w:rsidR="001D2E8C">
          <w:rPr>
            <w:rFonts w:ascii="Bitstream Charter" w:hAnsi="Bitstream Charter"/>
          </w:rPr>
          <w:t xml:space="preserve">it is impossible to display </w:t>
        </w:r>
      </w:ins>
      <w:ins w:id="37" w:author="Haller, Armin (ICT Centre, Acton)" w:date="2013-02-08T12:24:00Z">
        <w:r w:rsidR="001D2E8C">
          <w:rPr>
            <w:rFonts w:ascii="Bitstream Charter" w:hAnsi="Bitstream Charter"/>
          </w:rPr>
          <w:t xml:space="preserve">all the properties of directly or indirectly related classes on a </w:t>
        </w:r>
      </w:ins>
      <w:ins w:id="38" w:author="Haller, Armin (ICT Centre, Acton)" w:date="2013-02-08T12:27:00Z">
        <w:r w:rsidR="001D2E8C">
          <w:rPr>
            <w:rFonts w:ascii="Bitstream Charter" w:hAnsi="Bitstream Charter"/>
          </w:rPr>
          <w:t>W</w:t>
        </w:r>
      </w:ins>
      <w:ins w:id="39" w:author="Haller, Armin (ICT Centre, Acton)" w:date="2013-02-08T12:24:00Z">
        <w:r w:rsidR="001D2E8C">
          <w:rPr>
            <w:rFonts w:ascii="Bitstream Charter" w:hAnsi="Bitstream Charter"/>
          </w:rPr>
          <w:t xml:space="preserve">eb form, </w:t>
        </w:r>
      </w:ins>
      <w:ins w:id="40" w:author="Haller, Armin (ICT Centre, Acton)" w:date="2013-02-08T12:27:00Z">
        <w:r w:rsidR="001D2E8C">
          <w:rPr>
            <w:rFonts w:ascii="Bitstream Charter" w:hAnsi="Bitstream Charter"/>
          </w:rPr>
          <w:t xml:space="preserve">as this may introduce </w:t>
        </w:r>
      </w:ins>
      <w:ins w:id="41" w:author="Haller, Armin (ICT Centre, Acton)" w:date="2013-02-08T12:28:00Z">
        <w:r w:rsidR="001D2E8C">
          <w:rPr>
            <w:rFonts w:ascii="Bitstream Charter" w:hAnsi="Bitstream Charter"/>
          </w:rPr>
          <w:t>infinite loops,</w:t>
        </w:r>
      </w:ins>
      <w:ins w:id="42" w:author="Haller, Armin (ICT Centre, Acton)" w:date="2013-02-08T12:24:00Z">
        <w:r w:rsidR="001D2E8C">
          <w:rPr>
            <w:rFonts w:ascii="Bitstream Charter" w:hAnsi="Bitstream Charter"/>
          </w:rPr>
          <w:t xml:space="preserve"> because </w:t>
        </w:r>
      </w:ins>
      <w:ins w:id="43" w:author="Haller, Armin (ICT Centre, Acton)" w:date="2013-02-08T12:28:00Z">
        <w:r w:rsidR="001D2E8C">
          <w:rPr>
            <w:rFonts w:ascii="Bitstream Charter" w:hAnsi="Bitstream Charter"/>
          </w:rPr>
          <w:t>of the graph structure or renders a unusable Web form due to the number of allowed properties</w:t>
        </w:r>
      </w:ins>
      <w:ins w:id="44" w:author="Haller, Armin (ICT Centre, Acton)" w:date="2013-02-08T12:24:00Z">
        <w:r w:rsidR="001D2E8C">
          <w:rPr>
            <w:rFonts w:ascii="Bitstream Charter" w:hAnsi="Bitstream Charter"/>
          </w:rPr>
          <w:t xml:space="preserve">. </w:t>
        </w:r>
      </w:ins>
      <w:ins w:id="45" w:author="Haller, Armin (ICT Centre, Acton)" w:date="2013-02-08T12:29:00Z">
        <w:r w:rsidR="001D2E8C">
          <w:rPr>
            <w:rFonts w:ascii="Bitstream Charter" w:hAnsi="Bitstream Charter"/>
          </w:rPr>
          <w:t>Thus, we h</w:t>
        </w:r>
      </w:ins>
      <w:ins w:id="46" w:author="Haller, Armin (ICT Centre, Acton)" w:date="2013-02-08T12:24:00Z">
        <w:r w:rsidR="001D2E8C">
          <w:rPr>
            <w:rFonts w:ascii="Bitstream Charter" w:hAnsi="Bitstream Charter"/>
          </w:rPr>
          <w:t xml:space="preserve">ave </w:t>
        </w:r>
      </w:ins>
      <w:ins w:id="47" w:author="Haller, Armin (ICT Centre, Acton)" w:date="2013-02-08T12:29:00Z">
        <w:r w:rsidR="001D2E8C">
          <w:rPr>
            <w:rFonts w:ascii="Bitstream Charter" w:hAnsi="Bitstream Charter"/>
          </w:rPr>
          <w:t>introdu</w:t>
        </w:r>
      </w:ins>
      <w:ins w:id="48" w:author="Haller, Armin (ICT Centre, Acton)" w:date="2013-02-08T12:30:00Z">
        <w:r w:rsidR="001D2E8C">
          <w:rPr>
            <w:rFonts w:ascii="Bitstream Charter" w:hAnsi="Bitstream Charter"/>
          </w:rPr>
          <w:t>c</w:t>
        </w:r>
      </w:ins>
      <w:ins w:id="49" w:author="Haller, Armin (ICT Centre, Acton)" w:date="2013-02-08T12:29:00Z">
        <w:r w:rsidR="001D2E8C">
          <w:rPr>
            <w:rFonts w:ascii="Bitstream Charter" w:hAnsi="Bitstream Charter"/>
          </w:rPr>
          <w:t xml:space="preserve">ed some </w:t>
        </w:r>
      </w:ins>
      <w:ins w:id="50" w:author="Haller, Armin (ICT Centre, Acton)" w:date="2013-02-08T12:24:00Z">
        <w:r w:rsidR="001D2E8C">
          <w:rPr>
            <w:rFonts w:ascii="Bitstream Charter" w:hAnsi="Bitstream Charter"/>
          </w:rPr>
          <w:t xml:space="preserve">termination conditions </w:t>
        </w:r>
      </w:ins>
      <w:ins w:id="51" w:author="Haller, Armin (ICT Centre, Acton)" w:date="2013-02-08T12:29:00Z">
        <w:r w:rsidR="001D2E8C">
          <w:rPr>
            <w:rFonts w:ascii="Bitstream Charter" w:hAnsi="Bitstream Charter"/>
          </w:rPr>
          <w:t>to stop the</w:t>
        </w:r>
      </w:ins>
      <w:ins w:id="52" w:author="Haller, Armin (ICT Centre, Acton)" w:date="2013-02-08T12:24:00Z">
        <w:r w:rsidR="001D2E8C">
          <w:rPr>
            <w:rFonts w:ascii="Bitstream Charter" w:hAnsi="Bitstream Charter"/>
          </w:rPr>
          <w:t xml:space="preserve"> algorithm</w:t>
        </w:r>
      </w:ins>
      <w:ins w:id="53" w:author="Haller, Armin (ICT Centre, Acton)" w:date="2013-02-08T12:47:00Z">
        <w:r w:rsidR="00EE7D32">
          <w:rPr>
            <w:rFonts w:ascii="Bitstream Charter" w:hAnsi="Bitstream Charter"/>
          </w:rPr>
          <w:t xml:space="preserve">, either by </w:t>
        </w:r>
      </w:ins>
      <w:ins w:id="54" w:author="Haller, Armin (ICT Centre, Acton)" w:date="2013-02-08T12:49:00Z">
        <w:r w:rsidR="00EE7D32">
          <w:rPr>
            <w:rFonts w:ascii="Bitstream Charter" w:hAnsi="Bitstream Charter"/>
          </w:rPr>
          <w:t>determining</w:t>
        </w:r>
      </w:ins>
      <w:ins w:id="55" w:author="Haller, Armin (ICT Centre, Acton)" w:date="2013-02-08T12:47:00Z">
        <w:r w:rsidR="00EE7D32">
          <w:rPr>
            <w:rFonts w:ascii="Bitstream Charter" w:hAnsi="Bitstream Charter"/>
          </w:rPr>
          <w:t xml:space="preserve"> the ranges of the property path or </w:t>
        </w:r>
      </w:ins>
      <w:ins w:id="56" w:author="Haller, Armin (ICT Centre, Acton)" w:date="2013-02-08T12:48:00Z">
        <w:r w:rsidR="00EE7D32">
          <w:rPr>
            <w:rFonts w:ascii="Bitstream Charter" w:hAnsi="Bitstream Charter"/>
          </w:rPr>
          <w:t xml:space="preserve">by the type of </w:t>
        </w:r>
      </w:ins>
      <w:ins w:id="57" w:author="Haller, Armin (ICT Centre, Acton)" w:date="2013-02-08T12:24:00Z">
        <w:r w:rsidR="001D2E8C">
          <w:rPr>
            <w:rFonts w:ascii="Bitstream Charter" w:hAnsi="Bitstream Charter"/>
          </w:rPr>
          <w:t xml:space="preserve">OWL </w:t>
        </w:r>
        <w:r w:rsidR="00EE7D32">
          <w:rPr>
            <w:rFonts w:ascii="Bitstream Charter" w:hAnsi="Bitstream Charter"/>
          </w:rPr>
          <w:t>propert</w:t>
        </w:r>
      </w:ins>
      <w:ins w:id="58" w:author="Haller, Armin (ICT Centre, Acton)" w:date="2013-02-08T12:48:00Z">
        <w:r w:rsidR="00EE7D32">
          <w:rPr>
            <w:rFonts w:ascii="Bitstream Charter" w:hAnsi="Bitstream Charter"/>
          </w:rPr>
          <w:t xml:space="preserve">y </w:t>
        </w:r>
      </w:ins>
      <w:ins w:id="59" w:author="Haller, Armin (ICT Centre, Acton)" w:date="2013-02-08T12:24:00Z">
        <w:r w:rsidR="00EE7D32">
          <w:rPr>
            <w:rFonts w:ascii="Bitstream Charter" w:hAnsi="Bitstream Charter"/>
          </w:rPr>
          <w:t xml:space="preserve">restrictions </w:t>
        </w:r>
      </w:ins>
      <w:ins w:id="60" w:author="Haller, Armin (ICT Centre, Acton)" w:date="2013-02-08T12:48:00Z">
        <w:r w:rsidR="00EE7D32">
          <w:rPr>
            <w:rFonts w:ascii="Bitstream Charter" w:hAnsi="Bitstream Charter"/>
          </w:rPr>
          <w:t xml:space="preserve">(see </w:t>
        </w:r>
      </w:ins>
      <w:ins w:id="61" w:author="Haller, Armin (ICT Centre, Acton)" w:date="2013-02-08T12:49:00Z">
        <w:r w:rsidR="00EE7D32">
          <w:rPr>
            <w:rFonts w:ascii="Bitstream Charter" w:hAnsi="Bitstream Charter"/>
          </w:rPr>
          <w:t>below).</w:t>
        </w:r>
      </w:ins>
    </w:p>
    <w:p w:rsidR="001D2E8C" w:rsidRDefault="001D2E8C">
      <w:pPr>
        <w:pStyle w:val="Standard"/>
        <w:jc w:val="both"/>
        <w:rPr>
          <w:ins w:id="62" w:author="Haller, Armin (ICT Centre, Acton)" w:date="2013-02-08T12:46:00Z"/>
          <w:rFonts w:ascii="Bitstream Charter" w:hAnsi="Bitstream Charter"/>
        </w:rPr>
      </w:pPr>
    </w:p>
    <w:p w:rsidR="00CF3269" w:rsidRDefault="00A56BAB">
      <w:pPr>
        <w:pStyle w:val="Standard"/>
        <w:jc w:val="both"/>
        <w:rPr>
          <w:rFonts w:ascii="Bitstream Charter" w:hAnsi="Bitstream Charter"/>
        </w:rPr>
      </w:pPr>
      <w:r>
        <w:rPr>
          <w:rFonts w:ascii="Bitstream Charter" w:hAnsi="Bitstream Charter"/>
        </w:rPr>
        <w:t>The</w:t>
      </w:r>
      <w:r>
        <w:rPr>
          <w:rFonts w:ascii="Bitstream Charter" w:hAnsi="Bitstream Charter"/>
          <w:b/>
          <w:bCs/>
          <w:i/>
          <w:iCs/>
        </w:rPr>
        <w:t xml:space="preserve"> generateWebForms</w:t>
      </w:r>
      <w:r>
        <w:rPr>
          <w:rFonts w:ascii="Bitstream Charter" w:hAnsi="Bitstream Charter"/>
        </w:rPr>
        <w:t xml:space="preserve"> function takes as input a domain ontology O</w:t>
      </w:r>
      <w:r>
        <w:rPr>
          <w:rFonts w:ascii="Bitstream Charter" w:hAnsi="Bitstream Charter"/>
          <w:vertAlign w:val="superscript"/>
        </w:rPr>
        <w:t xml:space="preserve"> </w:t>
      </w:r>
      <w:r>
        <w:rPr>
          <w:rFonts w:ascii="Bitstream Charter" w:hAnsi="Bitstream Charter"/>
        </w:rPr>
        <w:t xml:space="preserve">(including imported ontologies) submitted by the user. </w:t>
      </w:r>
      <w:ins w:id="63" w:author="Haller, Armin (ICT Centre, Acton)" w:date="2013-02-08T11:42:00Z">
        <w:r w:rsidR="00D25D02">
          <w:rPr>
            <w:rFonts w:ascii="Bitstream Charter" w:hAnsi="Bitstream Charter"/>
          </w:rPr>
          <w:t>The a</w:t>
        </w:r>
      </w:ins>
      <w:del w:id="64" w:author="Haller, Armin (ICT Centre, Acton)" w:date="2013-02-08T11:42:00Z">
        <w:r w:rsidDel="00D25D02">
          <w:rPr>
            <w:rFonts w:ascii="Bitstream Charter" w:hAnsi="Bitstream Charter"/>
          </w:rPr>
          <w:delText>A</w:delText>
        </w:r>
      </w:del>
      <w:r>
        <w:rPr>
          <w:rFonts w:ascii="Bitstream Charter" w:hAnsi="Bitstream Charter"/>
        </w:rPr>
        <w:t>lgorithm queries for all domain classs O</w:t>
      </w:r>
      <w:r>
        <w:rPr>
          <w:rFonts w:ascii="Bitstream Charter" w:hAnsi="Bitstream Charter"/>
          <w:vertAlign w:val="subscript"/>
        </w:rPr>
        <w:t>d</w:t>
      </w:r>
      <w:r>
        <w:rPr>
          <w:rFonts w:ascii="Bitstream Charter" w:hAnsi="Bitstream Charter"/>
        </w:rPr>
        <w:t>.C</w:t>
      </w:r>
      <w:r>
        <w:rPr>
          <w:rFonts w:ascii="Symbol" w:eastAsia="Symbol" w:hAnsi="Symbol" w:cs="Symbol"/>
          <w:i/>
        </w:rPr>
        <w:t></w:t>
      </w:r>
      <w:r>
        <w:rPr>
          <w:rFonts w:ascii="Bitstream Charter" w:hAnsi="Bitstream Charter"/>
        </w:rPr>
        <w:t xml:space="preserve"> and those class</w:t>
      </w:r>
      <w:ins w:id="65" w:author="Haller, Armin (ICT Centre, Acton)" w:date="2013-02-08T11:40:00Z">
        <w:r w:rsidR="00D25D02">
          <w:rPr>
            <w:rFonts w:ascii="Bitstream Charter" w:hAnsi="Bitstream Charter"/>
          </w:rPr>
          <w:t>e</w:t>
        </w:r>
      </w:ins>
      <w:r>
        <w:rPr>
          <w:rFonts w:ascii="Bitstream Charter" w:hAnsi="Bitstream Charter"/>
        </w:rPr>
        <w:t>s of imported ontologies (</w:t>
      </w:r>
      <w:r>
        <w:rPr>
          <w:rFonts w:ascii="Bitstream Charter" w:eastAsia="Symbol" w:hAnsi="Bitstream Charter" w:cs="Symbol"/>
        </w:rPr>
        <w:t>O</w:t>
      </w:r>
      <w:r>
        <w:rPr>
          <w:rFonts w:ascii="Bitstream Charter" w:eastAsia="Symbol" w:hAnsi="Bitstream Charter" w:cs="Symbol"/>
          <w:vertAlign w:val="subscript"/>
        </w:rPr>
        <w:t>i</w:t>
      </w:r>
      <w:r>
        <w:rPr>
          <w:rFonts w:ascii="Bitstream Charter" w:eastAsia="Symbol" w:hAnsi="Bitstream Charter" w:cs="Symbol"/>
        </w:rPr>
        <w:t>.C)</w:t>
      </w:r>
      <w:r>
        <w:rPr>
          <w:rFonts w:ascii="Bitstream Charter" w:eastAsia="Symbol" w:hAnsi="Bitstream Charter" w:cs="Symbol"/>
          <w:i/>
        </w:rPr>
        <w:t xml:space="preserve">, </w:t>
      </w:r>
      <w:r>
        <w:rPr>
          <w:rFonts w:ascii="Bitstream Charter" w:hAnsi="Bitstream Charter"/>
        </w:rPr>
        <w:t>that are range for some domain properties</w:t>
      </w:r>
      <w:r>
        <w:rPr>
          <w:rFonts w:ascii="Bitstream Charter" w:eastAsia="Symbol" w:hAnsi="Bitstream Charter" w:cs="Symbol"/>
          <w:i/>
        </w:rPr>
        <w:t xml:space="preserve"> </w:t>
      </w:r>
      <w:r>
        <w:rPr>
          <w:rFonts w:ascii="Symbol" w:eastAsia="Symbol" w:hAnsi="Symbol" w:cs="Symbol"/>
          <w:i/>
        </w:rPr>
        <w:t></w:t>
      </w:r>
      <w:r>
        <w:rPr>
          <w:rFonts w:ascii="Symbol" w:eastAsia="Symbol" w:hAnsi="Symbol" w:cs="Symbol"/>
          <w:i/>
        </w:rPr>
        <w:t></w:t>
      </w:r>
      <w:r>
        <w:rPr>
          <w:rFonts w:ascii="Bitstream Charter" w:eastAsia="Symbol" w:hAnsi="Bitstream Charter" w:cs="Symbol"/>
          <w:i/>
        </w:rPr>
        <w:t>O</w:t>
      </w:r>
      <w:r>
        <w:rPr>
          <w:rFonts w:ascii="Bitstream Charter" w:eastAsia="Symbol" w:hAnsi="Bitstream Charter" w:cs="Symbol"/>
          <w:i/>
          <w:vertAlign w:val="subscript"/>
        </w:rPr>
        <w:t>d</w:t>
      </w:r>
      <w:r>
        <w:rPr>
          <w:rFonts w:ascii="Bitstream Charter" w:eastAsia="Symbol" w:hAnsi="Bitstream Charter" w:cs="Symbol"/>
          <w:i/>
        </w:rPr>
        <w:t>.P(a,b) &amp;&amp;</w:t>
      </w:r>
      <w:r>
        <w:rPr>
          <w:rFonts w:ascii="Symbol" w:eastAsia="Symbol" w:hAnsi="Symbol" w:cs="Symbol"/>
          <w:i/>
        </w:rPr>
        <w:t></w:t>
      </w:r>
      <w:r>
        <w:rPr>
          <w:rFonts w:ascii="Bitstream Charter" w:eastAsia="Symbol" w:hAnsi="Bitstream Charter" w:cs="Symbol"/>
          <w:i/>
        </w:rPr>
        <w:t>b:O</w:t>
      </w:r>
      <w:r>
        <w:rPr>
          <w:rFonts w:ascii="Bitstream Charter" w:eastAsia="Symbol" w:hAnsi="Bitstream Charter" w:cs="Symbol"/>
          <w:i/>
          <w:vertAlign w:val="subscript"/>
        </w:rPr>
        <w:t>i</w:t>
      </w:r>
      <w:r>
        <w:rPr>
          <w:rFonts w:ascii="Bitstream Charter" w:eastAsia="Symbol" w:hAnsi="Bitstream Charter" w:cs="Symbol"/>
          <w:i/>
        </w:rPr>
        <w:t>.C)</w:t>
      </w:r>
      <w:r>
        <w:rPr>
          <w:rFonts w:ascii="Bitstream Charter" w:hAnsi="Bitstream Charter"/>
        </w:rPr>
        <w:t>. Th</w:t>
      </w:r>
      <w:ins w:id="66" w:author="Haller, Armin (ICT Centre, Acton)" w:date="2013-02-08T11:40:00Z">
        <w:r w:rsidR="00D25D02">
          <w:rPr>
            <w:rFonts w:ascii="Bitstream Charter" w:hAnsi="Bitstream Charter"/>
          </w:rPr>
          <w:t xml:space="preserve">is filtering is introduced to </w:t>
        </w:r>
      </w:ins>
      <w:del w:id="67" w:author="Haller, Armin (ICT Centre, Acton)" w:date="2013-02-08T11:40:00Z">
        <w:r w:rsidDel="00D25D02">
          <w:rPr>
            <w:rFonts w:ascii="Bitstream Charter" w:hAnsi="Bitstream Charter"/>
          </w:rPr>
          <w:delText xml:space="preserve">e idea behind this filtering is to </w:delText>
        </w:r>
      </w:del>
      <w:r>
        <w:rPr>
          <w:rFonts w:ascii="Bitstream Charter" w:hAnsi="Bitstream Charter"/>
        </w:rPr>
        <w:t>reduce</w:t>
      </w:r>
      <w:del w:id="68" w:author="Haller, Armin (ICT Centre, Acton)" w:date="2013-02-08T11:40:00Z">
        <w:r w:rsidDel="00D25D02">
          <w:rPr>
            <w:rFonts w:ascii="Bitstream Charter" w:hAnsi="Bitstream Charter"/>
          </w:rPr>
          <w:delText>d</w:delText>
        </w:r>
      </w:del>
      <w:r>
        <w:rPr>
          <w:rFonts w:ascii="Bitstream Charter" w:hAnsi="Bitstream Charter"/>
        </w:rPr>
        <w:t xml:space="preserve"> the complexity of web forms, for the naive users and make it the responsibility of reasoner to reason about class and properties hierarchies from user provided domain instances.</w:t>
      </w:r>
    </w:p>
    <w:p w:rsidR="00CF3269" w:rsidRDefault="00CF3269">
      <w:pPr>
        <w:pStyle w:val="Standard"/>
        <w:jc w:val="both"/>
        <w:rPr>
          <w:rFonts w:ascii="Bitstream Charter" w:hAnsi="Bitstream Charter"/>
        </w:rPr>
      </w:pPr>
    </w:p>
    <w:p w:rsidR="00CF3269" w:rsidRDefault="00A56BAB">
      <w:pPr>
        <w:pStyle w:val="Standard"/>
        <w:jc w:val="center"/>
        <w:rPr>
          <w:rFonts w:ascii="Bitstream Charter" w:hAnsi="Bitstream Charter"/>
          <w:b/>
          <w:bCs/>
          <w:i/>
          <w:iCs/>
        </w:rPr>
      </w:pPr>
      <w:r>
        <w:rPr>
          <w:rFonts w:ascii="Bitstream Charter" w:hAnsi="Bitstream Charter"/>
          <w:b/>
          <w:bCs/>
          <w:i/>
          <w:iCs/>
        </w:rPr>
        <w:t>generateWebForms Algorithm</w:t>
      </w:r>
    </w:p>
    <w:tbl>
      <w:tblPr>
        <w:tblW w:w="7800" w:type="dxa"/>
        <w:tblInd w:w="1491" w:type="dxa"/>
        <w:tblLayout w:type="fixed"/>
        <w:tblCellMar>
          <w:left w:w="10" w:type="dxa"/>
          <w:right w:w="10" w:type="dxa"/>
        </w:tblCellMar>
        <w:tblLook w:val="04A0"/>
      </w:tblPr>
      <w:tblGrid>
        <w:gridCol w:w="7800"/>
      </w:tblGrid>
      <w:tr w:rsidR="00CF3269" w:rsidTr="00CF3269">
        <w:tc>
          <w:tcPr>
            <w:tcW w:w="78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F3269" w:rsidRDefault="00A56BAB">
            <w:pPr>
              <w:pStyle w:val="Standard"/>
              <w:rPr>
                <w:rFonts w:ascii="Bitstream Charter" w:hAnsi="Bitstream Charter"/>
              </w:rPr>
            </w:pPr>
            <w:r>
              <w:rPr>
                <w:rFonts w:ascii="Bitstream Charter" w:hAnsi="Bitstream Charter"/>
                <w:b/>
                <w:bCs/>
                <w:i/>
                <w:iCs/>
              </w:rPr>
              <w:t xml:space="preserve">Input: </w:t>
            </w:r>
            <w:r>
              <w:rPr>
                <w:rFonts w:ascii="Bitstream Charter" w:hAnsi="Bitstream Charter"/>
              </w:rPr>
              <w:t>Domain Ontology O</w:t>
            </w:r>
            <w:r>
              <w:rPr>
                <w:rFonts w:ascii="Bitstream Charter" w:hAnsi="Bitstream Charter"/>
                <w:vertAlign w:val="superscript"/>
              </w:rPr>
              <w:t>(N)</w:t>
            </w:r>
            <w:r>
              <w:rPr>
                <w:rFonts w:ascii="Bitstream Charter" w:hAnsi="Bitstream Charter"/>
              </w:rPr>
              <w:t xml:space="preserve"> = {O</w:t>
            </w:r>
            <w:r>
              <w:rPr>
                <w:rFonts w:ascii="Bitstream Charter" w:hAnsi="Bitstream Charter"/>
                <w:vertAlign w:val="subscript"/>
              </w:rPr>
              <w:t>1</w:t>
            </w:r>
            <w:r>
              <w:rPr>
                <w:rFonts w:ascii="Bitstream Charter" w:hAnsi="Bitstream Charter"/>
              </w:rPr>
              <w:t>, O</w:t>
            </w:r>
            <w:r>
              <w:rPr>
                <w:rFonts w:ascii="Bitstream Charter" w:hAnsi="Bitstream Charter"/>
                <w:vertAlign w:val="subscript"/>
              </w:rPr>
              <w:t>2</w:t>
            </w:r>
            <w:r>
              <w:rPr>
                <w:rFonts w:ascii="Bitstream Charter" w:hAnsi="Bitstream Charter"/>
              </w:rPr>
              <w:t>, …, O</w:t>
            </w:r>
            <w:r>
              <w:rPr>
                <w:rFonts w:ascii="Bitstream Charter" w:hAnsi="Bitstream Charter"/>
                <w:vertAlign w:val="subscript"/>
              </w:rPr>
              <w:t>N</w:t>
            </w:r>
            <w:r>
              <w:rPr>
                <w:rFonts w:ascii="Bitstream Charter" w:hAnsi="Bitstream Charter"/>
              </w:rPr>
              <w:t>}</w:t>
            </w:r>
          </w:p>
          <w:p w:rsidR="00CF3269" w:rsidRDefault="00A56BAB">
            <w:pPr>
              <w:pStyle w:val="Standard"/>
              <w:rPr>
                <w:rFonts w:ascii="Bitstream Charter" w:hAnsi="Bitstream Charter"/>
                <w:b/>
                <w:bCs/>
                <w:i/>
                <w:iCs/>
              </w:rPr>
            </w:pPr>
            <w:r>
              <w:rPr>
                <w:rFonts w:ascii="Bitstream Charter" w:hAnsi="Bitstream Charter"/>
                <w:b/>
                <w:bCs/>
                <w:i/>
                <w:iCs/>
              </w:rPr>
              <w:t>Initialisation:</w:t>
            </w:r>
          </w:p>
          <w:p w:rsidR="00CF3269" w:rsidRDefault="00A56BAB">
            <w:pPr>
              <w:pStyle w:val="Standard"/>
            </w:pPr>
            <w:r>
              <w:rPr>
                <w:rFonts w:ascii="Bitstream Charter" w:hAnsi="Bitstream Charter"/>
              </w:rPr>
              <w:t xml:space="preserve">           Construct class set </w:t>
            </w:r>
            <w:r>
              <w:rPr>
                <w:rFonts w:ascii="Symbol" w:eastAsia="Symbol" w:hAnsi="Symbol" w:cs="Symbol"/>
              </w:rPr>
              <w:t></w:t>
            </w:r>
            <w:r>
              <w:rPr>
                <w:rFonts w:ascii="Bitstream Charter" w:hAnsi="Bitstream Charter"/>
              </w:rPr>
              <w:t>(C</w:t>
            </w:r>
            <w:r>
              <w:rPr>
                <w:rFonts w:ascii="Bitstream Charter" w:hAnsi="Bitstream Charter"/>
                <w:vertAlign w:val="subscript"/>
              </w:rPr>
              <w:t>i</w:t>
            </w:r>
            <w:r>
              <w:rPr>
                <w:rFonts w:ascii="Bitstream Charter" w:hAnsi="Bitstream Charter"/>
              </w:rPr>
              <w:t>) ={C</w:t>
            </w:r>
            <w:r>
              <w:rPr>
                <w:rFonts w:ascii="Bitstream Charter" w:hAnsi="Bitstream Charter"/>
                <w:vertAlign w:val="subscript"/>
              </w:rPr>
              <w:t xml:space="preserve">i  </w:t>
            </w:r>
            <w:r>
              <w:rPr>
                <w:rFonts w:ascii="Bitstream Charter" w:hAnsi="Bitstream Charter"/>
              </w:rPr>
              <w:t>| C</w:t>
            </w:r>
            <w:r>
              <w:rPr>
                <w:rFonts w:ascii="Bitstream Charter" w:hAnsi="Bitstream Charter"/>
                <w:vertAlign w:val="subscript"/>
              </w:rPr>
              <w:t xml:space="preserve">i </w:t>
            </w:r>
            <w:r>
              <w:rPr>
                <w:rFonts w:ascii="Symbol" w:eastAsia="Symbol" w:hAnsi="Symbol" w:cs="Symbol"/>
                <w:bCs/>
              </w:rPr>
              <w:t></w:t>
            </w:r>
            <w:r>
              <w:rPr>
                <w:rFonts w:ascii="Symbol" w:eastAsia="Symbol" w:hAnsi="Symbol" w:cs="Symbol"/>
                <w:bCs/>
              </w:rPr>
              <w:t></w:t>
            </w:r>
            <w:r>
              <w:rPr>
                <w:rFonts w:ascii="Symbol" w:eastAsia="Symbol" w:hAnsi="Symbol" w:cs="Symbol"/>
                <w:bCs/>
              </w:rPr>
              <w:t></w:t>
            </w:r>
            <w:r>
              <w:rPr>
                <w:rFonts w:ascii="Bitstream Charter" w:hAnsi="Bitstream Charter"/>
              </w:rPr>
              <w:t>O</w:t>
            </w:r>
            <w:r>
              <w:rPr>
                <w:rFonts w:ascii="Bitstream Charter" w:hAnsi="Bitstream Charter"/>
                <w:vertAlign w:val="subscript"/>
              </w:rPr>
              <w:t>d</w:t>
            </w:r>
            <w:r>
              <w:rPr>
                <w:rFonts w:ascii="Bitstream Charter" w:hAnsi="Bitstream Charter"/>
              </w:rPr>
              <w:t>.C</w:t>
            </w:r>
            <w:r>
              <w:rPr>
                <w:rFonts w:ascii="Symbol" w:eastAsia="Symbol" w:hAnsi="Symbol" w:cs="Symbol"/>
                <w:i/>
              </w:rPr>
              <w:t></w:t>
            </w:r>
            <w:r>
              <w:rPr>
                <w:rFonts w:ascii="Symbol" w:eastAsia="Symbol" w:hAnsi="Symbol" w:cs="Symbol"/>
                <w:i/>
              </w:rPr>
              <w:t></w:t>
            </w:r>
            <w:r>
              <w:rPr>
                <w:rFonts w:ascii="Bitstream Charter" w:eastAsia="Symbol" w:hAnsi="Bitstream Charter" w:cs="Symbol"/>
                <w:i/>
              </w:rPr>
              <w:t>OR  (O</w:t>
            </w:r>
            <w:r>
              <w:rPr>
                <w:rFonts w:ascii="Bitstream Charter" w:eastAsia="Symbol" w:hAnsi="Bitstream Charter" w:cs="Symbol"/>
                <w:i/>
                <w:vertAlign w:val="subscript"/>
              </w:rPr>
              <w:t>i</w:t>
            </w:r>
            <w:r>
              <w:rPr>
                <w:rFonts w:ascii="Bitstream Charter" w:eastAsia="Symbol" w:hAnsi="Bitstream Charter" w:cs="Symbol"/>
                <w:i/>
              </w:rPr>
              <w:t xml:space="preserve">.C  </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Bitstream Charter" w:eastAsia="Symbol" w:hAnsi="Bitstream Charter" w:cs="Symbol"/>
                <w:i/>
              </w:rPr>
              <w:t>O</w:t>
            </w:r>
            <w:r>
              <w:rPr>
                <w:rFonts w:ascii="Bitstream Charter" w:eastAsia="Symbol" w:hAnsi="Bitstream Charter" w:cs="Symbol"/>
                <w:i/>
                <w:vertAlign w:val="subscript"/>
              </w:rPr>
              <w:t>d</w:t>
            </w:r>
            <w:r>
              <w:rPr>
                <w:rFonts w:ascii="Bitstream Charter" w:eastAsia="Symbol" w:hAnsi="Bitstream Charter" w:cs="Symbol"/>
                <w:i/>
              </w:rPr>
              <w:t xml:space="preserve">.P(a,b) </w:t>
            </w:r>
            <w:r>
              <w:rPr>
                <w:rFonts w:ascii="Symbol" w:eastAsia="Symbol" w:hAnsi="Symbol" w:cs="Symbol"/>
                <w:i/>
              </w:rPr>
              <w:t></w:t>
            </w:r>
            <w:r>
              <w:rPr>
                <w:rFonts w:ascii="Symbol" w:eastAsia="Symbol" w:hAnsi="Symbol" w:cs="Symbol"/>
                <w:i/>
              </w:rPr>
              <w:t></w:t>
            </w:r>
            <w:r>
              <w:rPr>
                <w:rFonts w:ascii="Bitstream Charter" w:eastAsia="Symbol" w:hAnsi="Bitstream Charter" w:cs="Symbol"/>
                <w:i/>
              </w:rPr>
              <w:t>b:O</w:t>
            </w:r>
            <w:r>
              <w:rPr>
                <w:rFonts w:ascii="Bitstream Charter" w:eastAsia="Symbol" w:hAnsi="Bitstream Charter" w:cs="Symbol"/>
                <w:i/>
                <w:vertAlign w:val="subscript"/>
              </w:rPr>
              <w:t>i</w:t>
            </w:r>
            <w:r>
              <w:rPr>
                <w:rFonts w:ascii="Bitstream Charter" w:eastAsia="Symbol" w:hAnsi="Bitstream Charter" w:cs="Symbol"/>
                <w:i/>
              </w:rPr>
              <w:t>.C )</w:t>
            </w:r>
            <w:r>
              <w:rPr>
                <w:rFonts w:ascii="Symbol" w:eastAsia="Symbol" w:hAnsi="Symbol" w:cs="Symbol"/>
                <w:i/>
              </w:rPr>
              <w:t></w:t>
            </w:r>
            <w:r>
              <w:rPr>
                <w:rFonts w:ascii="Bitstream Charter" w:hAnsi="Bitstream Charter"/>
              </w:rPr>
              <w:t>}</w:t>
            </w:r>
          </w:p>
          <w:p w:rsidR="00CF3269" w:rsidRDefault="00A56BAB">
            <w:pPr>
              <w:pStyle w:val="Standard"/>
            </w:pPr>
            <w:r>
              <w:rPr>
                <w:rFonts w:ascii="Bitstream Charter" w:hAnsi="Bitstream Charter"/>
                <w:b/>
                <w:bCs/>
                <w:i/>
                <w:iCs/>
              </w:rPr>
              <w:t>FOR</w:t>
            </w:r>
            <w:r>
              <w:rPr>
                <w:rFonts w:ascii="Bitstream Charter" w:hAnsi="Bitstream Charter"/>
              </w:rPr>
              <w:t xml:space="preserve"> class C</w:t>
            </w:r>
            <w:r>
              <w:rPr>
                <w:rFonts w:ascii="Bitstream Charter" w:hAnsi="Bitstream Charter"/>
                <w:b/>
                <w:bCs/>
                <w:i/>
                <w:vertAlign w:val="subscript"/>
              </w:rPr>
              <w:t>i</w:t>
            </w:r>
            <w:r>
              <w:rPr>
                <w:rFonts w:ascii="Bitstream Charter" w:hAnsi="Bitstream Charter"/>
                <w:bCs/>
                <w:i/>
                <w:iCs/>
              </w:rPr>
              <w:t xml:space="preserve"> </w:t>
            </w:r>
            <w:r>
              <w:rPr>
                <w:rFonts w:ascii="Symbol" w:eastAsia="Symbol" w:hAnsi="Symbol" w:cs="Symbol"/>
                <w:bCs/>
              </w:rPr>
              <w:t></w:t>
            </w:r>
            <w:r>
              <w:rPr>
                <w:rFonts w:ascii="Bitstream Charter" w:eastAsia="Symbol" w:hAnsi="Bitstream Charter" w:cs="Symbol"/>
                <w:b/>
                <w:i/>
              </w:rPr>
              <w:t xml:space="preserve"> </w:t>
            </w:r>
            <w:r>
              <w:rPr>
                <w:rFonts w:ascii="Symbol" w:eastAsia="Symbol" w:hAnsi="Symbol" w:cs="Symbol"/>
                <w:i/>
                <w:iCs/>
              </w:rPr>
              <w:t></w:t>
            </w:r>
            <w:r>
              <w:rPr>
                <w:rFonts w:ascii="Bitstream Charter" w:eastAsia="Symbol" w:hAnsi="Bitstream Charter" w:cs="Symbol"/>
                <w:b/>
                <w:i/>
              </w:rPr>
              <w:t xml:space="preserve"> do</w:t>
            </w:r>
          </w:p>
          <w:p w:rsidR="00CF3269" w:rsidRDefault="00A56BAB">
            <w:pPr>
              <w:pStyle w:val="Standard"/>
            </w:pPr>
            <w:r>
              <w:rPr>
                <w:rFonts w:ascii="Bitstream Charter" w:eastAsia="Symbol" w:hAnsi="Bitstream Charter" w:cs="Symbol"/>
                <w:b/>
                <w:i/>
              </w:rPr>
              <w:t xml:space="preserve">          </w:t>
            </w:r>
            <w:r>
              <w:rPr>
                <w:rFonts w:ascii="Bitstream Charter" w:eastAsia="Symbol" w:hAnsi="Bitstream Charter" w:cs="Symbol"/>
                <w:i/>
              </w:rPr>
              <w:t xml:space="preserve">Traversal history map </w:t>
            </w:r>
            <w:r>
              <w:rPr>
                <w:rFonts w:ascii="Symbol" w:eastAsia="Symbol" w:hAnsi="Symbol" w:cs="Symbol"/>
                <w:i/>
              </w:rPr>
              <w:t></w:t>
            </w:r>
            <w:r>
              <w:rPr>
                <w:rFonts w:ascii="Bitstream Charter" w:eastAsia="Symbol" w:hAnsi="Bitstream Charter" w:cs="Symbol"/>
                <w:i/>
              </w:rPr>
              <w:t>&lt;k,v&gt; ={}</w:t>
            </w:r>
          </w:p>
          <w:p w:rsidR="00CF3269" w:rsidRDefault="00A56BAB">
            <w:pPr>
              <w:pStyle w:val="Standard"/>
            </w:pPr>
            <w:r>
              <w:rPr>
                <w:rFonts w:ascii="Bitstream Charter" w:eastAsia="Symbol" w:hAnsi="Bitstream Charter" w:cs="Symbol"/>
                <w:b/>
                <w:bCs/>
                <w:i/>
                <w:iCs/>
              </w:rPr>
              <w:t xml:space="preserve">          modelOntologyclass(</w:t>
            </w:r>
            <w:r>
              <w:rPr>
                <w:rFonts w:ascii="Bitstream Charter" w:eastAsia="Symbol" w:hAnsi="Bitstream Charter" w:cs="Symbol"/>
                <w:i/>
              </w:rPr>
              <w:t>C</w:t>
            </w:r>
            <w:r>
              <w:rPr>
                <w:rFonts w:ascii="Bitstream Charter" w:eastAsia="Symbol" w:hAnsi="Bitstream Charter" w:cs="Symbol"/>
                <w:i/>
                <w:vertAlign w:val="subscript"/>
              </w:rPr>
              <w:t xml:space="preserve">i </w:t>
            </w:r>
            <w:r>
              <w:rPr>
                <w:rFonts w:ascii="Bitstream Charter" w:eastAsia="Symbol" w:hAnsi="Bitstream Charter" w:cs="Symbol"/>
                <w:b/>
                <w:bCs/>
                <w:i/>
                <w:iCs/>
              </w:rPr>
              <w:t xml:space="preserve">, </w:t>
            </w:r>
            <w:r>
              <w:rPr>
                <w:rFonts w:ascii="Bitstream Charter" w:eastAsia="Symbol" w:hAnsi="Bitstream Charter" w:cs="Symbol"/>
                <w:i/>
              </w:rPr>
              <w:t>“”</w:t>
            </w:r>
            <w:r>
              <w:rPr>
                <w:rFonts w:ascii="Bitstream Charter" w:eastAsia="Symbol" w:hAnsi="Bitstream Charter" w:cs="Symbol"/>
                <w:b/>
                <w:bCs/>
                <w:i/>
                <w:iCs/>
              </w:rPr>
              <w:t xml:space="preserve"> );</w:t>
            </w:r>
          </w:p>
          <w:p w:rsidR="00CF3269" w:rsidRDefault="00A56BAB">
            <w:pPr>
              <w:pStyle w:val="Standard"/>
              <w:rPr>
                <w:rFonts w:ascii="Bitstream Charter" w:eastAsia="Symbol" w:hAnsi="Bitstream Charter" w:cs="Symbol"/>
                <w:b/>
                <w:i/>
              </w:rPr>
            </w:pPr>
            <w:r>
              <w:rPr>
                <w:rFonts w:ascii="Bitstream Charter" w:eastAsia="Symbol" w:hAnsi="Bitstream Charter" w:cs="Symbol"/>
                <w:b/>
                <w:i/>
              </w:rPr>
              <w:t>END FOR</w:t>
            </w:r>
          </w:p>
        </w:tc>
      </w:tr>
    </w:tbl>
    <w:p w:rsidR="00CF3269" w:rsidRDefault="00A56BAB">
      <w:pPr>
        <w:pStyle w:val="Standard"/>
        <w:rPr>
          <w:rFonts w:ascii="Bitstream Charter" w:eastAsia="Symbol" w:hAnsi="Bitstream Charter" w:cs="Symbol"/>
          <w:b/>
          <w:i/>
        </w:rPr>
      </w:pPr>
      <w:r>
        <w:rPr>
          <w:rFonts w:ascii="Bitstream Charter" w:eastAsia="Symbol" w:hAnsi="Bitstream Charter" w:cs="Symbol"/>
          <w:b/>
          <w:i/>
        </w:rPr>
        <w:tab/>
      </w:r>
      <w:r>
        <w:rPr>
          <w:rFonts w:ascii="Bitstream Charter" w:eastAsia="Symbol" w:hAnsi="Bitstream Charter" w:cs="Symbol"/>
          <w:b/>
          <w:i/>
        </w:rPr>
        <w:tab/>
      </w:r>
    </w:p>
    <w:p w:rsidR="00CF3269" w:rsidRDefault="00A56BAB">
      <w:pPr>
        <w:pStyle w:val="Standard"/>
        <w:jc w:val="both"/>
        <w:rPr>
          <w:rFonts w:ascii="Bitstream Charter" w:hAnsi="Bitstream Charter"/>
        </w:rPr>
      </w:pPr>
      <w:r>
        <w:rPr>
          <w:rFonts w:ascii="Bitstream Charter" w:hAnsi="Bitstream Charter"/>
        </w:rPr>
        <w:lastRenderedPageBreak/>
        <w:t>Next for each class we create</w:t>
      </w:r>
      <w:del w:id="69" w:author="Haller, Armin (ICT Centre, Acton)" w:date="2013-02-08T11:42:00Z">
        <w:r w:rsidDel="00D25D02">
          <w:rPr>
            <w:rFonts w:ascii="Bitstream Charter" w:hAnsi="Bitstream Charter"/>
          </w:rPr>
          <w:delText>s</w:delText>
        </w:r>
      </w:del>
      <w:r>
        <w:rPr>
          <w:rFonts w:ascii="Bitstream Charter" w:hAnsi="Bitstream Charter"/>
        </w:rPr>
        <w:t xml:space="preserve"> a WidgetContainer </w:t>
      </w:r>
      <w:ins w:id="70" w:author="Haller, Armin (ICT Centre, Acton)" w:date="2013-02-08T11:42:00Z">
        <w:r w:rsidR="00D25D02">
          <w:rPr>
            <w:rFonts w:ascii="Bitstream Charter" w:hAnsi="Bitstream Charter"/>
          </w:rPr>
          <w:t xml:space="preserve">in the RaUL model </w:t>
        </w:r>
      </w:ins>
      <w:r>
        <w:rPr>
          <w:rFonts w:ascii="Bitstream Charter" w:hAnsi="Bitstream Charter"/>
        </w:rPr>
        <w:t xml:space="preserve">and add </w:t>
      </w:r>
      <w:ins w:id="71" w:author="Haller, Armin (ICT Centre, Acton)" w:date="2013-02-08T11:43:00Z">
        <w:r w:rsidR="00D25D02">
          <w:rPr>
            <w:rFonts w:ascii="Bitstream Charter" w:hAnsi="Bitstream Charter"/>
          </w:rPr>
          <w:t xml:space="preserve">the appropriate form element </w:t>
        </w:r>
      </w:ins>
      <w:del w:id="72" w:author="Haller, Armin (ICT Centre, Acton)" w:date="2013-02-08T11:43:00Z">
        <w:r w:rsidDel="00D25D02">
          <w:rPr>
            <w:rFonts w:ascii="Bitstream Charter" w:hAnsi="Bitstream Charter"/>
          </w:rPr>
          <w:delText xml:space="preserve">necessary </w:delText>
        </w:r>
      </w:del>
      <w:r>
        <w:rPr>
          <w:rFonts w:ascii="Bitstream Charter" w:hAnsi="Bitstream Charter"/>
        </w:rPr>
        <w:t xml:space="preserve">fields inside that container </w:t>
      </w:r>
      <w:del w:id="73" w:author="Haller, Armin (ICT Centre, Acton)" w:date="2013-02-08T11:43:00Z">
        <w:r w:rsidDel="00D25D02">
          <w:rPr>
            <w:rFonts w:ascii="Bitstream Charter" w:hAnsi="Bitstream Charter"/>
          </w:rPr>
          <w:delText xml:space="preserve">through </w:delText>
        </w:r>
      </w:del>
      <w:ins w:id="74" w:author="Haller, Armin (ICT Centre, Acton)" w:date="2013-02-08T11:43:00Z">
        <w:r w:rsidR="00D25D02">
          <w:rPr>
            <w:rFonts w:ascii="Bitstream Charter" w:hAnsi="Bitstream Charter"/>
          </w:rPr>
          <w:t xml:space="preserve">via the </w:t>
        </w:r>
      </w:ins>
      <w:r>
        <w:rPr>
          <w:rFonts w:ascii="Bitstream Charter" w:eastAsia="Symbol" w:hAnsi="Bitstream Charter" w:cs="Symbol"/>
          <w:b/>
          <w:bCs/>
          <w:i/>
          <w:iCs/>
        </w:rPr>
        <w:t>modelOntologyclass</w:t>
      </w:r>
      <w:r>
        <w:rPr>
          <w:rFonts w:ascii="Bitstream Charter" w:eastAsia="Symbol" w:hAnsi="Bitstream Charter" w:cs="Symbol"/>
          <w:i/>
        </w:rPr>
        <w:t xml:space="preserve"> function</w:t>
      </w:r>
      <w:r>
        <w:rPr>
          <w:rFonts w:ascii="Bitstream Charter" w:hAnsi="Bitstream Charter"/>
        </w:rPr>
        <w:t xml:space="preserve">. For each </w:t>
      </w:r>
      <w:ins w:id="75" w:author="Haller, Armin (ICT Centre, Acton)" w:date="2013-02-08T11:43:00Z">
        <w:r w:rsidR="00D25D02">
          <w:rPr>
            <w:rFonts w:ascii="Bitstream Charter" w:hAnsi="Bitstream Charter"/>
          </w:rPr>
          <w:t xml:space="preserve">generated </w:t>
        </w:r>
      </w:ins>
      <w:r>
        <w:rPr>
          <w:rFonts w:ascii="Bitstream Charter" w:hAnsi="Bitstream Charter"/>
        </w:rPr>
        <w:t xml:space="preserve">web form </w:t>
      </w:r>
      <w:del w:id="76" w:author="Haller, Armin (ICT Centre, Acton)" w:date="2013-02-08T11:43:00Z">
        <w:r w:rsidDel="00D25D02">
          <w:rPr>
            <w:rFonts w:ascii="Bitstream Charter" w:hAnsi="Bitstream Charter"/>
          </w:rPr>
          <w:delText xml:space="preserve">of ontology </w:delText>
        </w:r>
      </w:del>
      <w:r>
        <w:rPr>
          <w:rFonts w:ascii="Bitstream Charter" w:hAnsi="Bitstream Charter"/>
        </w:rPr>
        <w:t>we keep a map</w:t>
      </w:r>
      <w:r>
        <w:rPr>
          <w:rFonts w:ascii="Bitstream Charter" w:hAnsi="Bitstream Charter"/>
          <w:b/>
          <w:bCs/>
        </w:rPr>
        <w:t xml:space="preserve"> </w:t>
      </w:r>
      <w:r>
        <w:rPr>
          <w:rFonts w:ascii="Symbol" w:eastAsia="Symbol" w:hAnsi="Symbol" w:cs="Symbol"/>
          <w:b/>
          <w:bCs/>
        </w:rPr>
        <w:t></w:t>
      </w:r>
      <w:r>
        <w:rPr>
          <w:rFonts w:ascii="Symbol" w:eastAsia="Symbol" w:hAnsi="Symbol" w:cs="Symbol"/>
          <w:i/>
        </w:rPr>
        <w:t></w:t>
      </w:r>
      <w:r>
        <w:rPr>
          <w:rFonts w:ascii="Bitstream Charter" w:eastAsia="Symbol" w:hAnsi="Bitstream Charter" w:cs="Symbol"/>
          <w:i/>
        </w:rPr>
        <w:t>for already traversed class</w:t>
      </w:r>
      <w:del w:id="77" w:author="Haller, Armin (ICT Centre, Acton)" w:date="2013-02-08T11:44:00Z">
        <w:r w:rsidDel="00D25D02">
          <w:rPr>
            <w:rFonts w:ascii="Bitstream Charter" w:eastAsia="Symbol" w:hAnsi="Bitstream Charter" w:cs="Symbol"/>
            <w:i/>
          </w:rPr>
          <w:delText>s</w:delText>
        </w:r>
      </w:del>
      <w:r>
        <w:rPr>
          <w:rFonts w:ascii="Bitstream Charter" w:eastAsia="Symbol" w:hAnsi="Bitstream Charter" w:cs="Symbol"/>
          <w:i/>
        </w:rPr>
        <w:t xml:space="preserve"> URIs to avoid duplicates in the user interface.</w:t>
      </w:r>
    </w:p>
    <w:p w:rsidR="00CF3269" w:rsidRDefault="00CF3269">
      <w:pPr>
        <w:pStyle w:val="Standard"/>
        <w:jc w:val="both"/>
        <w:rPr>
          <w:rFonts w:ascii="Bitstream Charter" w:eastAsia="Symbol" w:hAnsi="Bitstream Charter" w:cs="Symbol"/>
          <w:i/>
        </w:rPr>
      </w:pPr>
    </w:p>
    <w:p w:rsidR="00CF3269" w:rsidRDefault="00A56BAB">
      <w:pPr>
        <w:pStyle w:val="Standard"/>
        <w:jc w:val="both"/>
        <w:rPr>
          <w:rFonts w:ascii="Bitstream Charter" w:hAnsi="Bitstream Charter"/>
        </w:rPr>
      </w:pPr>
      <w:r>
        <w:rPr>
          <w:rFonts w:ascii="Bitstream Charter" w:eastAsia="Symbol" w:hAnsi="Bitstream Charter" w:cs="Symbol"/>
          <w:i/>
        </w:rPr>
        <w:t xml:space="preserve">The </w:t>
      </w:r>
      <w:r>
        <w:rPr>
          <w:rFonts w:ascii="Bitstream Charter" w:eastAsia="Symbol" w:hAnsi="Bitstream Charter" w:cs="Symbol"/>
          <w:b/>
          <w:bCs/>
          <w:i/>
          <w:iCs/>
        </w:rPr>
        <w:t>modelOntologyclass</w:t>
      </w:r>
      <w:r>
        <w:rPr>
          <w:rFonts w:ascii="Bitstream Charter" w:eastAsia="Symbol" w:hAnsi="Bitstream Charter" w:cs="Symbol"/>
          <w:i/>
        </w:rPr>
        <w:t xml:space="preserve"> procedure takes a class C</w:t>
      </w:r>
      <w:r>
        <w:rPr>
          <w:rFonts w:ascii="Bitstream Charter" w:eastAsia="Symbol" w:hAnsi="Bitstream Charter" w:cs="Symbol"/>
          <w:i/>
          <w:vertAlign w:val="subscript"/>
        </w:rPr>
        <w:t xml:space="preserve">i </w:t>
      </w:r>
      <w:r>
        <w:rPr>
          <w:rFonts w:ascii="Bitstream Charter" w:eastAsia="Symbol" w:hAnsi="Bitstream Charter" w:cs="Symbol"/>
          <w:i/>
        </w:rPr>
        <w:t xml:space="preserve"> for which </w:t>
      </w:r>
      <w:ins w:id="78" w:author="Haller, Armin (ICT Centre, Acton)" w:date="2013-02-08T12:00:00Z">
        <w:r w:rsidR="00A86A43">
          <w:rPr>
            <w:rFonts w:ascii="Bitstream Charter" w:eastAsia="Symbol" w:hAnsi="Bitstream Charter" w:cs="Symbol"/>
            <w:i/>
          </w:rPr>
          <w:t>a W</w:t>
        </w:r>
      </w:ins>
      <w:del w:id="79" w:author="Haller, Armin (ICT Centre, Acton)" w:date="2013-02-08T12:00:00Z">
        <w:r w:rsidDel="00A86A43">
          <w:rPr>
            <w:rFonts w:ascii="Bitstream Charter" w:eastAsia="Symbol" w:hAnsi="Bitstream Charter" w:cs="Symbol"/>
            <w:i/>
          </w:rPr>
          <w:delText>w</w:delText>
        </w:r>
      </w:del>
      <w:r>
        <w:rPr>
          <w:rFonts w:ascii="Bitstream Charter" w:eastAsia="Symbol" w:hAnsi="Bitstream Charter" w:cs="Symbol"/>
          <w:i/>
        </w:rPr>
        <w:t>eb form will be created and the property 'P' for which this class is a range. All the properties that have C</w:t>
      </w:r>
      <w:r>
        <w:rPr>
          <w:rFonts w:ascii="Bitstream Charter" w:eastAsia="Symbol" w:hAnsi="Bitstream Charter" w:cs="Symbol"/>
          <w:i/>
          <w:vertAlign w:val="subscript"/>
        </w:rPr>
        <w:t>i</w:t>
      </w:r>
      <w:r>
        <w:rPr>
          <w:rFonts w:ascii="Bitstream Charter" w:eastAsia="Symbol" w:hAnsi="Bitstream Charter" w:cs="Symbol"/>
          <w:i/>
        </w:rPr>
        <w:t xml:space="preserve"> as its domain</w:t>
      </w:r>
      <w:del w:id="80" w:author="Haller, Armin (ICT Centre, Acton)" w:date="2013-02-08T12:00:00Z">
        <w:r w:rsidDel="00A86A43">
          <w:rPr>
            <w:rFonts w:ascii="Bitstream Charter" w:eastAsia="Symbol" w:hAnsi="Bitstream Charter" w:cs="Symbol"/>
            <w:i/>
          </w:rPr>
          <w:delText xml:space="preserve"> </w:delText>
        </w:r>
      </w:del>
      <w:r>
        <w:rPr>
          <w:rFonts w:ascii="Bitstream Charter" w:eastAsia="Symbol" w:hAnsi="Bitstream Charter" w:cs="Symbol"/>
          <w:i/>
        </w:rPr>
        <w:t xml:space="preserve"> are recorded along with their ranges in another map</w:t>
      </w:r>
      <w:del w:id="81" w:author="Haller, Armin (ICT Centre, Acton)" w:date="2013-02-08T12:01:00Z">
        <w:r w:rsidDel="00A86A43">
          <w:rPr>
            <w:rFonts w:ascii="Bitstream Charter" w:eastAsia="Symbol" w:hAnsi="Bitstream Charter" w:cs="Symbol"/>
            <w:i/>
          </w:rPr>
          <w:delText xml:space="preserve"> </w:delText>
        </w:r>
      </w:del>
      <w:r>
        <w:rPr>
          <w:rFonts w:ascii="Bitstream Charter" w:eastAsia="Symbol" w:hAnsi="Bitstream Charter" w:cs="Symbol"/>
          <w:i/>
        </w:rPr>
        <w:t xml:space="preserve"> </w:t>
      </w:r>
      <w:r>
        <w:rPr>
          <w:rFonts w:ascii="Symbol" w:eastAsia="Symbol" w:hAnsi="Symbol" w:cs="Symbol"/>
          <w:i/>
        </w:rPr>
        <w:t></w:t>
      </w:r>
      <w:r>
        <w:rPr>
          <w:rFonts w:ascii="Bitstream Charter" w:eastAsia="Symbol" w:hAnsi="Bitstream Charter" w:cs="Symbol"/>
          <w:i/>
          <w:vertAlign w:val="subscript"/>
        </w:rPr>
        <w:t xml:space="preserve">i </w:t>
      </w:r>
      <w:r>
        <w:rPr>
          <w:rFonts w:ascii="Bitstream Charter" w:eastAsia="Symbol" w:hAnsi="Bitstream Charter" w:cs="Symbol"/>
          <w:i/>
        </w:rPr>
        <w:t>&lt;p</w:t>
      </w:r>
      <w:r>
        <w:rPr>
          <w:rFonts w:ascii="Bitstream Charter" w:eastAsia="Symbol" w:hAnsi="Bitstream Charter" w:cs="Symbol"/>
          <w:i/>
          <w:vertAlign w:val="subscript"/>
        </w:rPr>
        <w:t>j</w:t>
      </w:r>
      <w:r>
        <w:rPr>
          <w:rFonts w:ascii="Bitstream Charter" w:eastAsia="Symbol" w:hAnsi="Bitstream Charter" w:cs="Symbol"/>
          <w:i/>
        </w:rPr>
        <w:t>, r</w:t>
      </w:r>
      <w:r>
        <w:rPr>
          <w:rFonts w:ascii="Bitstream Charter" w:eastAsia="Symbol" w:hAnsi="Bitstream Charter" w:cs="Symbol"/>
          <w:i/>
          <w:vertAlign w:val="subscript"/>
        </w:rPr>
        <w:t>pj</w:t>
      </w:r>
      <w:r>
        <w:rPr>
          <w:rFonts w:ascii="Bitstream Charter" w:eastAsia="Symbol" w:hAnsi="Bitstream Charter" w:cs="Symbol"/>
          <w:i/>
        </w:rPr>
        <w:t>&gt; where p</w:t>
      </w:r>
      <w:r>
        <w:rPr>
          <w:rFonts w:ascii="Bitstream Charter" w:eastAsia="Symbol" w:hAnsi="Bitstream Charter" w:cs="Symbol"/>
          <w:i/>
          <w:vertAlign w:val="subscript"/>
        </w:rPr>
        <w:t xml:space="preserve"> </w:t>
      </w:r>
      <w:r>
        <w:rPr>
          <w:rFonts w:ascii="Bitstream Charter" w:eastAsia="Symbol" w:hAnsi="Bitstream Charter" w:cs="Symbol"/>
          <w:i/>
        </w:rPr>
        <w:t xml:space="preserve">is </w:t>
      </w:r>
      <w:ins w:id="82" w:author="Haller, Armin (ICT Centre, Acton)" w:date="2013-02-08T12:01:00Z">
        <w:r w:rsidR="00A86A43">
          <w:rPr>
            <w:rFonts w:ascii="Bitstream Charter" w:eastAsia="Symbol" w:hAnsi="Bitstream Charter" w:cs="Symbol"/>
            <w:i/>
          </w:rPr>
          <w:t xml:space="preserve">a </w:t>
        </w:r>
      </w:ins>
      <w:r>
        <w:rPr>
          <w:rFonts w:ascii="Bitstream Charter" w:eastAsia="Symbol" w:hAnsi="Bitstream Charter" w:cs="Symbol"/>
          <w:i/>
        </w:rPr>
        <w:t>propert</w:t>
      </w:r>
      <w:ins w:id="83" w:author="Haller, Armin (ICT Centre, Acton)" w:date="2013-02-08T12:01:00Z">
        <w:r w:rsidR="00A86A43">
          <w:rPr>
            <w:rFonts w:ascii="Bitstream Charter" w:eastAsia="Symbol" w:hAnsi="Bitstream Charter" w:cs="Symbol"/>
            <w:i/>
          </w:rPr>
          <w:t>y</w:t>
        </w:r>
      </w:ins>
      <w:del w:id="84" w:author="Haller, Armin (ICT Centre, Acton)" w:date="2013-02-08T12:01:00Z">
        <w:r w:rsidDel="00A86A43">
          <w:rPr>
            <w:rFonts w:ascii="Bitstream Charter" w:eastAsia="Symbol" w:hAnsi="Bitstream Charter" w:cs="Symbol"/>
            <w:i/>
          </w:rPr>
          <w:delText>ies</w:delText>
        </w:r>
      </w:del>
      <w:r>
        <w:rPr>
          <w:rFonts w:ascii="Bitstream Charter" w:eastAsia="Symbol" w:hAnsi="Bitstream Charter" w:cs="Symbol"/>
          <w:i/>
        </w:rPr>
        <w:t xml:space="preserve"> of C</w:t>
      </w:r>
      <w:r>
        <w:rPr>
          <w:rFonts w:ascii="Bitstream Charter" w:eastAsia="Symbol" w:hAnsi="Bitstream Charter" w:cs="Symbol"/>
          <w:vertAlign w:val="subscript"/>
        </w:rPr>
        <w:t>i</w:t>
      </w:r>
      <w:r>
        <w:rPr>
          <w:rFonts w:ascii="Bitstream Charter" w:eastAsia="Symbol" w:hAnsi="Bitstream Charter" w:cs="Symbol"/>
          <w:i/>
        </w:rPr>
        <w:t xml:space="preserve"> and r</w:t>
      </w:r>
      <w:r>
        <w:rPr>
          <w:rFonts w:ascii="Bitstream Charter" w:eastAsia="Symbol" w:hAnsi="Bitstream Charter" w:cs="Symbol"/>
          <w:i/>
          <w:vertAlign w:val="subscript"/>
        </w:rPr>
        <w:t xml:space="preserve">pj </w:t>
      </w:r>
      <w:r>
        <w:rPr>
          <w:rFonts w:ascii="Bitstream Charter" w:eastAsia="Symbol" w:hAnsi="Bitstream Charter" w:cs="Symbol"/>
          <w:i/>
        </w:rPr>
        <w:t xml:space="preserve">is </w:t>
      </w:r>
      <w:ins w:id="85" w:author="Haller, Armin (ICT Centre, Acton)" w:date="2013-02-08T12:01:00Z">
        <w:r w:rsidR="00A86A43">
          <w:rPr>
            <w:rFonts w:ascii="Bitstream Charter" w:eastAsia="Symbol" w:hAnsi="Bitstream Charter" w:cs="Symbol"/>
            <w:i/>
          </w:rPr>
          <w:t xml:space="preserve">the </w:t>
        </w:r>
      </w:ins>
      <w:r>
        <w:rPr>
          <w:rFonts w:ascii="Bitstream Charter" w:eastAsia="Symbol" w:hAnsi="Bitstream Charter" w:cs="Symbol"/>
          <w:i/>
        </w:rPr>
        <w:t>range of property p</w:t>
      </w:r>
      <w:r>
        <w:rPr>
          <w:rFonts w:ascii="Bitstream Charter" w:eastAsia="Symbol" w:hAnsi="Bitstream Charter" w:cs="Symbol"/>
          <w:i/>
          <w:vertAlign w:val="subscript"/>
        </w:rPr>
        <w:t xml:space="preserve">j. </w:t>
      </w:r>
      <w:r>
        <w:rPr>
          <w:rFonts w:ascii="Bitstream Charter" w:eastAsia="Symbol" w:hAnsi="Bitstream Charter" w:cs="Symbol"/>
          <w:i/>
        </w:rPr>
        <w:t xml:space="preserve"> r</w:t>
      </w:r>
      <w:r>
        <w:rPr>
          <w:rFonts w:ascii="Bitstream Charter" w:eastAsia="Symbol" w:hAnsi="Bitstream Charter" w:cs="Symbol"/>
          <w:i/>
          <w:vertAlign w:val="subscript"/>
        </w:rPr>
        <w:t xml:space="preserve">pj </w:t>
      </w:r>
      <w:r>
        <w:rPr>
          <w:rFonts w:ascii="Bitstream Charter" w:eastAsia="Symbol" w:hAnsi="Bitstream Charter" w:cs="Symbol"/>
          <w:i/>
        </w:rPr>
        <w:t>is a class URI if p</w:t>
      </w:r>
      <w:r>
        <w:rPr>
          <w:rFonts w:ascii="Bitstream Charter" w:eastAsia="Symbol" w:hAnsi="Bitstream Charter" w:cs="Symbol"/>
          <w:i/>
          <w:vertAlign w:val="subscript"/>
        </w:rPr>
        <w:t xml:space="preserve">j </w:t>
      </w:r>
      <w:r>
        <w:rPr>
          <w:rFonts w:ascii="Bitstream Charter" w:eastAsia="Symbol" w:hAnsi="Bitstream Charter" w:cs="Symbol"/>
          <w:i/>
        </w:rPr>
        <w:t xml:space="preserve">is an object property </w:t>
      </w:r>
      <w:del w:id="86" w:author="Haller, Armin (ICT Centre, Acton)" w:date="2013-02-08T12:49:00Z">
        <w:r w:rsidDel="00EE7D32">
          <w:rPr>
            <w:rFonts w:ascii="Bitstream Charter" w:eastAsia="Symbol" w:hAnsi="Bitstream Charter" w:cs="Symbol"/>
            <w:i/>
          </w:rPr>
          <w:delText xml:space="preserve">and </w:delText>
        </w:r>
      </w:del>
      <w:ins w:id="87" w:author="Haller, Armin (ICT Centre, Acton)" w:date="2013-02-08T12:49:00Z">
        <w:r w:rsidR="00EE7D32">
          <w:rPr>
            <w:rFonts w:ascii="Bitstream Charter" w:eastAsia="Symbol" w:hAnsi="Bitstream Charter" w:cs="Symbol"/>
            <w:i/>
          </w:rPr>
          <w:t xml:space="preserve">or </w:t>
        </w:r>
      </w:ins>
      <w:r>
        <w:rPr>
          <w:rFonts w:ascii="Bitstream Charter" w:eastAsia="Symbol" w:hAnsi="Bitstream Charter" w:cs="Symbol"/>
          <w:i/>
        </w:rPr>
        <w:t>an</w:t>
      </w:r>
      <w:del w:id="88" w:author="Haller, Armin (ICT Centre, Acton)" w:date="2013-02-08T12:01:00Z">
        <w:r w:rsidDel="00A86A43">
          <w:rPr>
            <w:rFonts w:ascii="Bitstream Charter" w:eastAsia="Symbol" w:hAnsi="Bitstream Charter" w:cs="Symbol"/>
            <w:i/>
          </w:rPr>
          <w:delText>d</w:delText>
        </w:r>
      </w:del>
      <w:r>
        <w:rPr>
          <w:rFonts w:ascii="Bitstream Charter" w:eastAsia="Symbol" w:hAnsi="Bitstream Charter" w:cs="Symbol"/>
          <w:i/>
        </w:rPr>
        <w:t xml:space="preserve"> xsd datatype if its a datatype property. We add this map to </w:t>
      </w:r>
      <w:ins w:id="89" w:author="Haller, Armin (ICT Centre, Acton)" w:date="2013-02-08T12:02:00Z">
        <w:r w:rsidR="00A86A43">
          <w:rPr>
            <w:rFonts w:ascii="Bitstream Charter" w:eastAsia="Symbol" w:hAnsi="Bitstream Charter" w:cs="Symbol"/>
            <w:i/>
          </w:rPr>
          <w:t xml:space="preserve">the </w:t>
        </w:r>
      </w:ins>
      <w:r>
        <w:rPr>
          <w:rFonts w:ascii="Bitstream Charter" w:eastAsia="Symbol" w:hAnsi="Bitstream Charter" w:cs="Symbol"/>
          <w:i/>
        </w:rPr>
        <w:t xml:space="preserve">initial map </w:t>
      </w:r>
      <w:r>
        <w:rPr>
          <w:rFonts w:ascii="Symbol" w:eastAsia="Symbol" w:hAnsi="Symbol" w:cs="Symbol"/>
          <w:b/>
          <w:bCs/>
        </w:rPr>
        <w:t></w:t>
      </w:r>
      <w:r>
        <w:rPr>
          <w:rFonts w:ascii="Symbol" w:eastAsia="Symbol" w:hAnsi="Symbol" w:cs="Symbol"/>
          <w:b/>
          <w:bCs/>
        </w:rPr>
        <w:t></w:t>
      </w:r>
      <w:r>
        <w:rPr>
          <w:rFonts w:ascii="Symbol" w:eastAsia="Symbol" w:hAnsi="Symbol" w:cs="Symbol"/>
          <w:b/>
          <w:bCs/>
        </w:rPr>
        <w:t></w:t>
      </w:r>
      <w:r>
        <w:rPr>
          <w:rFonts w:ascii="Bitstream Charter" w:eastAsia="Symbol" w:hAnsi="Bitstream Charter" w:cs="Symbol"/>
        </w:rPr>
        <w:t xml:space="preserve">where </w:t>
      </w:r>
      <w:r>
        <w:rPr>
          <w:rFonts w:ascii="Bitstream Charter" w:eastAsia="Symbol" w:hAnsi="Bitstream Charter" w:cs="Symbol"/>
          <w:i/>
        </w:rPr>
        <w:t>C</w:t>
      </w:r>
      <w:r>
        <w:rPr>
          <w:rFonts w:ascii="Bitstream Charter" w:eastAsia="Symbol" w:hAnsi="Bitstream Charter" w:cs="Symbol"/>
          <w:i/>
          <w:vertAlign w:val="subscript"/>
        </w:rPr>
        <w:t xml:space="preserve">i </w:t>
      </w:r>
      <w:r>
        <w:rPr>
          <w:rFonts w:ascii="Bitstream Charter" w:eastAsia="Symbol" w:hAnsi="Bitstream Charter" w:cs="Symbol"/>
          <w:i/>
        </w:rPr>
        <w:t xml:space="preserve">is key and </w:t>
      </w:r>
      <w:r>
        <w:rPr>
          <w:rFonts w:ascii="Symbol" w:eastAsia="Symbol" w:hAnsi="Symbol" w:cs="Symbol"/>
          <w:i/>
        </w:rPr>
        <w:t></w:t>
      </w:r>
      <w:r>
        <w:rPr>
          <w:rFonts w:ascii="Bitstream Charter" w:eastAsia="Symbol" w:hAnsi="Bitstream Charter" w:cs="Symbol"/>
          <w:i/>
          <w:vertAlign w:val="subscript"/>
        </w:rPr>
        <w:t>i</w:t>
      </w:r>
      <w:r>
        <w:rPr>
          <w:rFonts w:ascii="Bitstream Charter" w:eastAsia="Symbol" w:hAnsi="Bitstream Charter" w:cs="Symbol"/>
          <w:i/>
        </w:rPr>
        <w:t xml:space="preserve"> is its value, to record the traversed class URIs that would be used only if modeling a class properties on this web form would cause </w:t>
      </w:r>
      <w:del w:id="90" w:author="Haller, Armin (ICT Centre, Acton)" w:date="2013-02-08T12:19:00Z">
        <w:r w:rsidDel="00963814">
          <w:rPr>
            <w:rFonts w:ascii="Bitstream Charter" w:eastAsia="Symbol" w:hAnsi="Bitstream Charter" w:cs="Symbol"/>
            <w:i/>
          </w:rPr>
          <w:delText xml:space="preserve">loop </w:delText>
        </w:r>
      </w:del>
      <w:ins w:id="91" w:author="Haller, Armin (ICT Centre, Acton)" w:date="2013-02-08T12:19:00Z">
        <w:r w:rsidR="00963814">
          <w:rPr>
            <w:rFonts w:ascii="Bitstream Charter" w:eastAsia="Symbol" w:hAnsi="Bitstream Charter" w:cs="Symbol"/>
            <w:i/>
          </w:rPr>
          <w:t xml:space="preserve">cycles </w:t>
        </w:r>
      </w:ins>
      <w:r>
        <w:rPr>
          <w:rFonts w:ascii="Bitstream Charter" w:eastAsia="Symbol" w:hAnsi="Bitstream Charter" w:cs="Symbol"/>
          <w:i/>
        </w:rPr>
        <w:t>other than detected through OWL properties restrictions. Next we process each entry</w:t>
      </w:r>
      <w:del w:id="92" w:author="Haller, Armin (ICT Centre, Acton)" w:date="2013-02-08T12:03:00Z">
        <w:r w:rsidDel="00A86A43">
          <w:rPr>
            <w:rFonts w:ascii="Bitstream Charter" w:eastAsia="Symbol" w:hAnsi="Bitstream Charter" w:cs="Symbol"/>
            <w:i/>
          </w:rPr>
          <w:delText xml:space="preserve"> </w:delText>
        </w:r>
      </w:del>
      <w:r>
        <w:rPr>
          <w:rFonts w:ascii="Bitstream Charter" w:eastAsia="Symbol" w:hAnsi="Bitstream Charter" w:cs="Symbol"/>
          <w:i/>
        </w:rPr>
        <w:t xml:space="preserve"> μ</w:t>
      </w:r>
      <w:r>
        <w:rPr>
          <w:rFonts w:ascii="Bitstream Charter" w:eastAsia="Symbol" w:hAnsi="Bitstream Charter" w:cs="Symbol"/>
          <w:i/>
          <w:vertAlign w:val="subscript"/>
        </w:rPr>
        <w:t xml:space="preserve">j </w:t>
      </w:r>
      <w:r>
        <w:rPr>
          <w:rFonts w:ascii="Bitstream Charter" w:eastAsia="Symbol" w:hAnsi="Bitstream Charter" w:cs="Symbol"/>
          <w:i/>
        </w:rPr>
        <w:t xml:space="preserve">of the map </w:t>
      </w:r>
      <w:r>
        <w:rPr>
          <w:rFonts w:ascii="Symbol" w:eastAsia="Symbol" w:hAnsi="Symbol" w:cs="Symbol"/>
          <w:i/>
        </w:rPr>
        <w:t></w:t>
      </w:r>
      <w:r>
        <w:rPr>
          <w:rFonts w:ascii="Bitstream Charter" w:eastAsia="Symbol" w:hAnsi="Bitstream Charter" w:cs="Symbol"/>
          <w:i/>
          <w:vertAlign w:val="subscript"/>
        </w:rPr>
        <w:t>i</w:t>
      </w:r>
      <w:r>
        <w:rPr>
          <w:rFonts w:ascii="Bitstream Charter" w:eastAsia="Symbol" w:hAnsi="Bitstream Charter" w:cs="Symbol"/>
          <w:i/>
        </w:rPr>
        <w:t xml:space="preserve"> to create </w:t>
      </w:r>
      <w:ins w:id="93" w:author="Haller, Armin (ICT Centre, Acton)" w:date="2013-02-08T12:03:00Z">
        <w:r w:rsidR="00A86A43">
          <w:rPr>
            <w:rFonts w:ascii="Bitstream Charter" w:eastAsia="Symbol" w:hAnsi="Bitstream Charter" w:cs="Symbol"/>
            <w:i/>
          </w:rPr>
          <w:t xml:space="preserve">a RaUL </w:t>
        </w:r>
      </w:ins>
      <w:r>
        <w:rPr>
          <w:rFonts w:ascii="Bitstream Charter" w:eastAsia="Symbol" w:hAnsi="Bitstream Charter" w:cs="Symbol"/>
          <w:i/>
        </w:rPr>
        <w:t xml:space="preserve">WidgetElement inside </w:t>
      </w:r>
      <w:ins w:id="94" w:author="Haller, Armin (ICT Centre, Acton)" w:date="2013-02-08T12:03:00Z">
        <w:r w:rsidR="00A86A43">
          <w:rPr>
            <w:rFonts w:ascii="Bitstream Charter" w:eastAsia="Symbol" w:hAnsi="Bitstream Charter" w:cs="Symbol"/>
            <w:i/>
          </w:rPr>
          <w:t xml:space="preserve">the </w:t>
        </w:r>
      </w:ins>
      <w:r>
        <w:rPr>
          <w:rFonts w:ascii="Bitstream Charter" w:eastAsia="Symbol" w:hAnsi="Bitstream Charter" w:cs="Symbol"/>
          <w:i/>
        </w:rPr>
        <w:t xml:space="preserve">WidgetContainer. To determine the actual type of </w:t>
      </w:r>
      <w:ins w:id="95" w:author="Haller, Armin (ICT Centre, Acton)" w:date="2013-02-08T12:03:00Z">
        <w:r w:rsidR="00A86A43">
          <w:rPr>
            <w:rFonts w:ascii="Bitstream Charter" w:eastAsia="Symbol" w:hAnsi="Bitstream Charter" w:cs="Symbol"/>
            <w:i/>
          </w:rPr>
          <w:t xml:space="preserve">the </w:t>
        </w:r>
      </w:ins>
      <w:r>
        <w:rPr>
          <w:rFonts w:ascii="Bitstream Charter" w:eastAsia="Symbol" w:hAnsi="Bitstream Charter" w:cs="Symbol"/>
          <w:i/>
        </w:rPr>
        <w:t xml:space="preserve">WidgetElement </w:t>
      </w:r>
      <w:del w:id="96" w:author="Haller, Armin (ICT Centre, Acton)" w:date="2013-02-08T12:03:00Z">
        <w:r w:rsidDel="00A86A43">
          <w:rPr>
            <w:rFonts w:ascii="Bitstream Charter" w:eastAsia="Symbol" w:hAnsi="Bitstream Charter" w:cs="Symbol"/>
            <w:i/>
          </w:rPr>
          <w:delText xml:space="preserve">first </w:delText>
        </w:r>
      </w:del>
      <w:r>
        <w:rPr>
          <w:rFonts w:ascii="Bitstream Charter" w:eastAsia="Symbol" w:hAnsi="Bitstream Charter" w:cs="Symbol"/>
          <w:i/>
        </w:rPr>
        <w:t xml:space="preserve">we </w:t>
      </w:r>
      <w:ins w:id="97" w:author="Haller, Armin (ICT Centre, Acton)" w:date="2013-02-08T12:03:00Z">
        <w:r w:rsidR="00A86A43">
          <w:rPr>
            <w:rFonts w:ascii="Bitstream Charter" w:eastAsia="Symbol" w:hAnsi="Bitstream Charter" w:cs="Symbol"/>
            <w:i/>
          </w:rPr>
          <w:t xml:space="preserve">first </w:t>
        </w:r>
      </w:ins>
      <w:r>
        <w:rPr>
          <w:rFonts w:ascii="Bitstream Charter" w:eastAsia="Symbol" w:hAnsi="Bitstream Charter" w:cs="Symbol"/>
        </w:rPr>
        <w:t xml:space="preserve">distinguish between datatype properties and object properties.  For each datatype property, if </w:t>
      </w:r>
      <w:ins w:id="98" w:author="Haller, Armin (ICT Centre, Acton)" w:date="2013-02-08T12:04:00Z">
        <w:r w:rsidR="00A86A43">
          <w:rPr>
            <w:rFonts w:ascii="Bitstream Charter" w:eastAsia="Symbol" w:hAnsi="Bitstream Charter" w:cs="Symbol"/>
          </w:rPr>
          <w:t xml:space="preserve">the </w:t>
        </w:r>
      </w:ins>
      <w:r>
        <w:rPr>
          <w:rFonts w:ascii="Bitstream Charter" w:eastAsia="Symbol" w:hAnsi="Bitstream Charter" w:cs="Symbol"/>
        </w:rPr>
        <w:t xml:space="preserve">xsd datatype of the range </w:t>
      </w:r>
      <w:r>
        <w:rPr>
          <w:rFonts w:ascii="Bitstream Charter" w:eastAsia="Symbol" w:hAnsi="Bitstream Charter" w:cs="Symbol"/>
          <w:i/>
        </w:rPr>
        <w:t>r</w:t>
      </w:r>
      <w:r>
        <w:rPr>
          <w:rFonts w:ascii="Bitstream Charter" w:eastAsia="Symbol" w:hAnsi="Bitstream Charter" w:cs="Symbol"/>
          <w:i/>
          <w:vertAlign w:val="subscript"/>
        </w:rPr>
        <w:t xml:space="preserve">pj  </w:t>
      </w:r>
      <w:r>
        <w:rPr>
          <w:rFonts w:ascii="Bitstream Charter" w:eastAsia="Symbol" w:hAnsi="Bitstream Charter" w:cs="Symbol"/>
          <w:i/>
        </w:rPr>
        <w:t>i</w:t>
      </w:r>
      <w:r>
        <w:rPr>
          <w:rFonts w:ascii="Bitstream Charter" w:eastAsia="Symbol" w:hAnsi="Bitstream Charter" w:cs="Symbol"/>
        </w:rPr>
        <w:t xml:space="preserve">s boolean, radio buttons are created for boolean options, else a form control instance of type textbox is created for </w:t>
      </w:r>
      <w:ins w:id="99" w:author="Haller, Armin (ICT Centre, Acton)" w:date="2013-02-08T12:04:00Z">
        <w:r w:rsidR="00A86A43">
          <w:rPr>
            <w:rFonts w:ascii="Bitstream Charter" w:eastAsia="Symbol" w:hAnsi="Bitstream Charter" w:cs="Symbol"/>
          </w:rPr>
          <w:t xml:space="preserve">each </w:t>
        </w:r>
      </w:ins>
      <w:r>
        <w:rPr>
          <w:rFonts w:ascii="Bitstream Charter" w:eastAsia="Symbol" w:hAnsi="Bitstream Charter" w:cs="Symbol"/>
          <w:i/>
          <w:vertAlign w:val="subscript"/>
        </w:rPr>
        <w:t xml:space="preserve"> </w:t>
      </w:r>
      <w:r>
        <w:rPr>
          <w:rFonts w:ascii="Bitstream Charter" w:eastAsia="Symbol" w:hAnsi="Bitstream Charter" w:cs="Symbol"/>
        </w:rPr>
        <w:t xml:space="preserve">xsd type contained in  </w:t>
      </w:r>
      <w:r>
        <w:rPr>
          <w:rFonts w:ascii="Bitstream Charter" w:eastAsia="Symbol" w:hAnsi="Bitstream Charter" w:cs="Symbol"/>
          <w:i/>
        </w:rPr>
        <w:t>r</w:t>
      </w:r>
      <w:r>
        <w:rPr>
          <w:rFonts w:ascii="Bitstream Charter" w:eastAsia="Symbol" w:hAnsi="Bitstream Charter" w:cs="Symbol"/>
          <w:i/>
          <w:vertAlign w:val="subscript"/>
        </w:rPr>
        <w:t xml:space="preserve">pj  </w:t>
      </w:r>
      <w:r>
        <w:rPr>
          <w:rFonts w:ascii="Bitstream Charter" w:eastAsia="Symbol" w:hAnsi="Bitstream Charter" w:cs="Symbol"/>
          <w:i/>
        </w:rPr>
        <w:t>for this property</w:t>
      </w:r>
      <w:r>
        <w:rPr>
          <w:rFonts w:ascii="Bitstream Charter" w:eastAsia="Symbol" w:hAnsi="Bitstream Charter" w:cs="Symbol"/>
        </w:rPr>
        <w:t>.</w:t>
      </w:r>
    </w:p>
    <w:p w:rsidR="00CF3269" w:rsidRDefault="00A56BAB">
      <w:pPr>
        <w:pStyle w:val="Standard"/>
        <w:jc w:val="both"/>
      </w:pPr>
      <w:r>
        <w:tab/>
      </w:r>
      <w:r>
        <w:tab/>
      </w:r>
      <w:r>
        <w:tab/>
      </w:r>
      <w:r>
        <w:tab/>
      </w:r>
    </w:p>
    <w:p w:rsidR="00CF3269" w:rsidRDefault="00A56BAB">
      <w:pPr>
        <w:pStyle w:val="Standard"/>
        <w:rPr>
          <w:rFonts w:ascii="Bitstream Charter" w:eastAsia="Symbol" w:hAnsi="Bitstream Charter" w:cs="Symbol"/>
          <w:b/>
          <w:bCs/>
          <w:i/>
          <w:iCs/>
        </w:rPr>
      </w:pPr>
      <w:r>
        <w:rPr>
          <w:rFonts w:ascii="Bitstream Charter" w:eastAsia="Symbol" w:hAnsi="Bitstream Charter" w:cs="Symbol"/>
          <w:b/>
          <w:bCs/>
          <w:i/>
          <w:iCs/>
        </w:rPr>
        <w:tab/>
      </w:r>
      <w:r>
        <w:rPr>
          <w:rFonts w:ascii="Bitstream Charter" w:eastAsia="Symbol" w:hAnsi="Bitstream Charter" w:cs="Symbol"/>
          <w:b/>
          <w:bCs/>
          <w:i/>
          <w:iCs/>
        </w:rPr>
        <w:tab/>
      </w:r>
      <w:r>
        <w:rPr>
          <w:rFonts w:ascii="Bitstream Charter" w:eastAsia="Symbol" w:hAnsi="Bitstream Charter" w:cs="Symbol"/>
          <w:b/>
          <w:bCs/>
          <w:i/>
          <w:iCs/>
        </w:rPr>
        <w:tab/>
      </w:r>
      <w:r>
        <w:rPr>
          <w:rFonts w:ascii="Bitstream Charter" w:eastAsia="Symbol" w:hAnsi="Bitstream Charter" w:cs="Symbol"/>
          <w:b/>
          <w:bCs/>
          <w:i/>
          <w:iCs/>
        </w:rPr>
        <w:tab/>
      </w:r>
      <w:r>
        <w:rPr>
          <w:rFonts w:ascii="Bitstream Charter" w:eastAsia="Symbol" w:hAnsi="Bitstream Charter" w:cs="Symbol"/>
          <w:b/>
          <w:bCs/>
          <w:i/>
          <w:iCs/>
        </w:rPr>
        <w:tab/>
        <w:t>modelOntologyclass procedure</w:t>
      </w:r>
    </w:p>
    <w:tbl>
      <w:tblPr>
        <w:tblW w:w="7605" w:type="dxa"/>
        <w:tblInd w:w="1476" w:type="dxa"/>
        <w:tblLayout w:type="fixed"/>
        <w:tblCellMar>
          <w:left w:w="10" w:type="dxa"/>
          <w:right w:w="10" w:type="dxa"/>
        </w:tblCellMar>
        <w:tblLook w:val="04A0"/>
      </w:tblPr>
      <w:tblGrid>
        <w:gridCol w:w="7605"/>
      </w:tblGrid>
      <w:tr w:rsidR="00CF3269" w:rsidTr="00CF3269">
        <w:tc>
          <w:tcPr>
            <w:tcW w:w="7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F3269" w:rsidRDefault="00A56BAB">
            <w:pPr>
              <w:pStyle w:val="Standard"/>
            </w:pPr>
            <w:r>
              <w:rPr>
                <w:rFonts w:ascii="Bitstream Charter" w:hAnsi="Bitstream Charter"/>
                <w:b/>
                <w:bCs/>
                <w:i/>
                <w:iCs/>
              </w:rPr>
              <w:t xml:space="preserve">Input: </w:t>
            </w:r>
            <w:r>
              <w:rPr>
                <w:rFonts w:ascii="Bitstream Charter" w:hAnsi="Bitstream Charter"/>
              </w:rPr>
              <w:t>Domain class C</w:t>
            </w:r>
            <w:r>
              <w:t xml:space="preserve">i </w:t>
            </w:r>
            <w:r>
              <w:rPr>
                <w:rFonts w:ascii="Bitstream Charter" w:hAnsi="Bitstream Charter"/>
              </w:rPr>
              <w:t xml:space="preserve">, Property P| P(x,y) </w:t>
            </w:r>
            <w:r>
              <w:rPr>
                <w:rFonts w:ascii="Symbol" w:eastAsia="Symbol" w:hAnsi="Symbol" w:cs="Symbol"/>
                <w:i/>
              </w:rPr>
              <w:t></w:t>
            </w:r>
            <w:r>
              <w:rPr>
                <w:rFonts w:ascii="Bitstream Charter" w:eastAsia="Symbol" w:hAnsi="Bitstream Charter" w:cs="Symbol"/>
                <w:i/>
              </w:rPr>
              <w:t xml:space="preserve"> y:C</w:t>
            </w:r>
            <w:r>
              <w:rPr>
                <w:rFonts w:ascii="Bitstream Charter" w:eastAsia="Symbol" w:hAnsi="Bitstream Charter" w:cs="Symbol"/>
                <w:i/>
                <w:vertAlign w:val="subscript"/>
              </w:rPr>
              <w:t>i</w:t>
            </w:r>
          </w:p>
          <w:p w:rsidR="00CF3269" w:rsidRDefault="00A56BAB">
            <w:pPr>
              <w:pStyle w:val="Standard"/>
              <w:rPr>
                <w:rFonts w:ascii="Bitstream Charter" w:hAnsi="Bitstream Charter"/>
                <w:b/>
                <w:bCs/>
                <w:i/>
                <w:iCs/>
              </w:rPr>
            </w:pPr>
            <w:r>
              <w:rPr>
                <w:rFonts w:ascii="Bitstream Charter" w:hAnsi="Bitstream Charter"/>
                <w:b/>
                <w:bCs/>
                <w:i/>
                <w:iCs/>
              </w:rPr>
              <w:t>Initialisation:</w:t>
            </w:r>
          </w:p>
          <w:p w:rsidR="00CF3269" w:rsidRDefault="00A56BAB">
            <w:pPr>
              <w:pStyle w:val="Standard"/>
              <w:numPr>
                <w:ilvl w:val="1"/>
                <w:numId w:val="1"/>
              </w:numPr>
              <w:rPr>
                <w:rFonts w:ascii="Bitstream Charter" w:hAnsi="Bitstream Charter"/>
              </w:rPr>
            </w:pPr>
            <w:r>
              <w:rPr>
                <w:rFonts w:ascii="Bitstream Charter" w:hAnsi="Bitstream Charter"/>
              </w:rPr>
              <w:t>Constructor class C</w:t>
            </w:r>
            <w:r>
              <w:rPr>
                <w:rFonts w:ascii="Bitstream Charter" w:hAnsi="Bitstream Charter"/>
                <w:vertAlign w:val="subscript"/>
              </w:rPr>
              <w:t>i</w:t>
            </w:r>
            <w:r>
              <w:rPr>
                <w:rFonts w:ascii="Bitstream Charter" w:hAnsi="Bitstream Charter"/>
              </w:rPr>
              <w:t xml:space="preserve"> properties and range map </w:t>
            </w:r>
            <w:r>
              <w:rPr>
                <w:rFonts w:ascii="Symbol" w:eastAsia="Symbol" w:hAnsi="Symbol" w:cs="Symbol"/>
              </w:rPr>
              <w:t></w:t>
            </w:r>
            <w:r>
              <w:rPr>
                <w:rFonts w:ascii="Bitstream Charter" w:eastAsia="Symbol" w:hAnsi="Bitstream Charter" w:cs="Symbol"/>
                <w:vertAlign w:val="subscript"/>
              </w:rPr>
              <w:t xml:space="preserve">i </w:t>
            </w:r>
            <w:r>
              <w:rPr>
                <w:rFonts w:ascii="Bitstream Charter" w:eastAsia="Symbol" w:hAnsi="Bitstream Charter" w:cs="Symbol"/>
              </w:rPr>
              <w:t>&lt;p</w:t>
            </w:r>
            <w:r>
              <w:rPr>
                <w:rFonts w:ascii="Bitstream Charter" w:eastAsia="Symbol" w:hAnsi="Bitstream Charter" w:cs="Symbol"/>
                <w:vertAlign w:val="subscript"/>
              </w:rPr>
              <w:t>j</w:t>
            </w:r>
            <w:r>
              <w:rPr>
                <w:rFonts w:ascii="Bitstream Charter" w:eastAsia="Symbol" w:hAnsi="Bitstream Charter" w:cs="Symbol"/>
              </w:rPr>
              <w:t>, r</w:t>
            </w:r>
            <w:r>
              <w:rPr>
                <w:rFonts w:ascii="Bitstream Charter" w:eastAsia="Symbol" w:hAnsi="Bitstream Charter" w:cs="Symbol"/>
                <w:vertAlign w:val="subscript"/>
              </w:rPr>
              <w:t>pj</w:t>
            </w:r>
            <w:r>
              <w:rPr>
                <w:rFonts w:ascii="Bitstream Charter" w:eastAsia="Symbol" w:hAnsi="Bitstream Charter" w:cs="Symbol"/>
              </w:rPr>
              <w:t>&gt;</w:t>
            </w:r>
          </w:p>
          <w:p w:rsidR="00CF3269" w:rsidRDefault="00A56BAB">
            <w:pPr>
              <w:pStyle w:val="Standard"/>
              <w:numPr>
                <w:ilvl w:val="1"/>
                <w:numId w:val="1"/>
              </w:numPr>
            </w:pPr>
            <w:r>
              <w:rPr>
                <w:rFonts w:ascii="Symbol" w:eastAsia="Symbol" w:hAnsi="Symbol" w:cs="Symbol"/>
                <w:i/>
              </w:rPr>
              <w:t></w:t>
            </w:r>
            <w:r>
              <w:rPr>
                <w:rFonts w:ascii="Bitstream Charter" w:eastAsia="Symbol" w:hAnsi="Bitstream Charter" w:cs="Symbol"/>
                <w:i/>
              </w:rPr>
              <w:t>.put(C</w:t>
            </w:r>
            <w:r>
              <w:rPr>
                <w:rFonts w:ascii="Bitstream Charter" w:eastAsia="Symbol" w:hAnsi="Bitstream Charter" w:cs="Symbol"/>
                <w:i/>
                <w:vertAlign w:val="subscript"/>
              </w:rPr>
              <w:t>i</w:t>
            </w:r>
            <w:r>
              <w:rPr>
                <w:rFonts w:ascii="Bitstream Charter" w:eastAsia="Symbol" w:hAnsi="Bitstream Charter" w:cs="Symbol"/>
                <w:i/>
              </w:rPr>
              <w:t xml:space="preserve"> , </w:t>
            </w:r>
            <w:r>
              <w:rPr>
                <w:rFonts w:ascii="Symbol" w:eastAsia="Symbol" w:hAnsi="Symbol" w:cs="Symbol"/>
                <w:i/>
              </w:rPr>
              <w:t></w:t>
            </w:r>
            <w:r>
              <w:rPr>
                <w:rFonts w:ascii="Bitstream Charter" w:eastAsia="Symbol" w:hAnsi="Bitstream Charter" w:cs="Symbol"/>
                <w:i/>
                <w:vertAlign w:val="subscript"/>
              </w:rPr>
              <w:t xml:space="preserve">i </w:t>
            </w:r>
            <w:r>
              <w:rPr>
                <w:rFonts w:ascii="Bitstream Charter" w:eastAsia="Symbol" w:hAnsi="Bitstream Charter" w:cs="Symbol"/>
                <w:i/>
              </w:rPr>
              <w:t>)</w:t>
            </w:r>
          </w:p>
          <w:p w:rsidR="00CF3269" w:rsidRDefault="00A56BAB">
            <w:pPr>
              <w:pStyle w:val="Standard"/>
            </w:pPr>
            <w:r>
              <w:rPr>
                <w:rFonts w:ascii="Bitstream Charter" w:eastAsia="Symbol" w:hAnsi="Bitstream Charter" w:cs="Symbol"/>
                <w:b/>
                <w:bCs/>
                <w:i/>
                <w:iCs/>
              </w:rPr>
              <w:t>FOR</w:t>
            </w:r>
            <w:r>
              <w:rPr>
                <w:rFonts w:ascii="Bitstream Charter" w:eastAsia="Symbol" w:hAnsi="Bitstream Charter" w:cs="Symbol"/>
                <w:i/>
                <w:iCs/>
              </w:rPr>
              <w:t xml:space="preserve"> </w:t>
            </w:r>
            <w:r>
              <w:rPr>
                <w:rFonts w:ascii="Bitstream Charter" w:eastAsia="Symbol" w:hAnsi="Bitstream Charter" w:cs="Symbol"/>
                <w:i/>
              </w:rPr>
              <w:t>entry μ</w:t>
            </w:r>
            <w:r>
              <w:rPr>
                <w:rFonts w:ascii="Bitstream Charter" w:eastAsia="Symbol" w:hAnsi="Bitstream Charter" w:cs="Symbol"/>
                <w:i/>
                <w:vertAlign w:val="subscript"/>
              </w:rPr>
              <w:t>j</w:t>
            </w:r>
            <w:r>
              <w:rPr>
                <w:rFonts w:ascii="Bitstream Charter" w:eastAsia="Symbol" w:hAnsi="Bitstream Charter" w:cs="Symbol"/>
                <w:i/>
              </w:rPr>
              <w:t xml:space="preserve"> </w:t>
            </w:r>
            <w:r>
              <w:rPr>
                <w:rFonts w:ascii="Symbol" w:eastAsia="Symbol" w:hAnsi="Symbol" w:cs="Symbol"/>
                <w:i/>
              </w:rPr>
              <w:t></w:t>
            </w:r>
            <w:r>
              <w:rPr>
                <w:rFonts w:ascii="Symbol" w:eastAsia="Symbol" w:hAnsi="Symbol" w:cs="Symbol"/>
                <w:i/>
              </w:rPr>
              <w:t></w:t>
            </w:r>
            <w:r>
              <w:rPr>
                <w:rFonts w:ascii="Symbol" w:eastAsia="Symbol" w:hAnsi="Symbol" w:cs="Symbol"/>
                <w:i/>
              </w:rPr>
              <w:t></w:t>
            </w:r>
            <w:r>
              <w:rPr>
                <w:rFonts w:ascii="Bitstream Charter" w:eastAsia="Symbol" w:hAnsi="Bitstream Charter" w:cs="Symbol"/>
                <w:i/>
                <w:vertAlign w:val="subscript"/>
              </w:rPr>
              <w:t xml:space="preserve">i </w:t>
            </w:r>
            <w:r>
              <w:rPr>
                <w:rFonts w:ascii="Bitstream Charter" w:eastAsia="Symbol" w:hAnsi="Bitstream Charter" w:cs="Symbol"/>
                <w:i/>
              </w:rPr>
              <w:t>&lt;p</w:t>
            </w:r>
            <w:r>
              <w:rPr>
                <w:rFonts w:ascii="Bitstream Charter" w:eastAsia="Symbol" w:hAnsi="Bitstream Charter" w:cs="Symbol"/>
                <w:i/>
                <w:vertAlign w:val="subscript"/>
              </w:rPr>
              <w:t>j</w:t>
            </w:r>
            <w:r>
              <w:rPr>
                <w:rFonts w:ascii="Bitstream Charter" w:eastAsia="Symbol" w:hAnsi="Bitstream Charter" w:cs="Symbol"/>
                <w:i/>
              </w:rPr>
              <w:t>, r</w:t>
            </w:r>
            <w:r>
              <w:rPr>
                <w:rFonts w:ascii="Bitstream Charter" w:eastAsia="Symbol" w:hAnsi="Bitstream Charter" w:cs="Symbol"/>
                <w:i/>
                <w:vertAlign w:val="subscript"/>
              </w:rPr>
              <w:t>pj</w:t>
            </w:r>
            <w:r>
              <w:rPr>
                <w:rFonts w:ascii="Bitstream Charter" w:eastAsia="Symbol" w:hAnsi="Bitstream Charter" w:cs="Symbol"/>
                <w:i/>
              </w:rPr>
              <w:t xml:space="preserve">&gt; </w:t>
            </w:r>
            <w:r>
              <w:rPr>
                <w:rFonts w:ascii="Bitstream Charter" w:eastAsia="Symbol" w:hAnsi="Bitstream Charter" w:cs="Symbol"/>
                <w:b/>
                <w:bCs/>
                <w:i/>
                <w:iCs/>
              </w:rPr>
              <w:t>do</w:t>
            </w:r>
          </w:p>
          <w:p w:rsidR="00CF3269" w:rsidRDefault="00A56BAB">
            <w:pPr>
              <w:pStyle w:val="Standard"/>
            </w:pPr>
            <w:r>
              <w:rPr>
                <w:rFonts w:ascii="Bitstream Charter" w:eastAsia="Symbol" w:hAnsi="Bitstream Charter" w:cs="Symbol"/>
                <w:i/>
              </w:rPr>
              <w:t xml:space="preserve">          </w:t>
            </w:r>
            <w:r>
              <w:rPr>
                <w:rFonts w:ascii="Bitstream Charter" w:eastAsia="Symbol" w:hAnsi="Bitstream Charter" w:cs="Symbol"/>
                <w:b/>
                <w:bCs/>
                <w:i/>
                <w:iCs/>
              </w:rPr>
              <w:t xml:space="preserve">if </w:t>
            </w:r>
            <w:r>
              <w:rPr>
                <w:rFonts w:ascii="Bitstream Charter" w:eastAsia="Symbol" w:hAnsi="Bitstream Charter" w:cs="Symbol"/>
                <w:i/>
              </w:rPr>
              <w:t xml:space="preserve"> μ</w:t>
            </w:r>
            <w:r>
              <w:rPr>
                <w:rFonts w:ascii="Bitstream Charter" w:eastAsia="Symbol" w:hAnsi="Bitstream Charter" w:cs="Symbol"/>
                <w:i/>
                <w:vertAlign w:val="subscript"/>
              </w:rPr>
              <w:t>j</w:t>
            </w:r>
            <w:r>
              <w:rPr>
                <w:rFonts w:ascii="Bitstream Charter" w:eastAsia="Symbol" w:hAnsi="Bitstream Charter" w:cs="Symbol"/>
                <w:i/>
              </w:rPr>
              <w:t>.</w:t>
            </w:r>
            <w:bookmarkStart w:id="100" w:name="__DdeLink__66_747439270"/>
            <w:r>
              <w:rPr>
                <w:rFonts w:ascii="Bitstream Charter" w:eastAsia="Symbol" w:hAnsi="Bitstream Charter" w:cs="Symbol"/>
                <w:i/>
              </w:rPr>
              <w:t>p</w:t>
            </w:r>
            <w:r>
              <w:rPr>
                <w:rFonts w:ascii="Bitstream Charter" w:eastAsia="Symbol" w:hAnsi="Bitstream Charter" w:cs="Symbol"/>
                <w:i/>
                <w:vertAlign w:val="subscript"/>
              </w:rPr>
              <w:t>j</w:t>
            </w:r>
            <w:r>
              <w:rPr>
                <w:rFonts w:ascii="Bitstream Charter" w:eastAsia="Symbol" w:hAnsi="Bitstream Charter" w:cs="Symbol"/>
                <w:i/>
              </w:rPr>
              <w:t xml:space="preserve"> </w:t>
            </w:r>
            <w:bookmarkEnd w:id="100"/>
            <w:r>
              <w:rPr>
                <w:rFonts w:ascii="Bitstream Charter" w:eastAsia="Symbol" w:hAnsi="Bitstream Charter" w:cs="Symbol"/>
                <w:i/>
              </w:rPr>
              <w:t>is datatype property</w:t>
            </w:r>
          </w:p>
          <w:p w:rsidR="00CF3269" w:rsidRDefault="00A56BAB">
            <w:pPr>
              <w:pStyle w:val="Standard"/>
            </w:pPr>
            <w:r>
              <w:rPr>
                <w:rFonts w:ascii="Bitstream Charter" w:eastAsia="Symbol" w:hAnsi="Bitstream Charter" w:cs="Symbol"/>
                <w:b/>
                <w:bCs/>
                <w:i/>
                <w:iCs/>
              </w:rPr>
              <w:t xml:space="preserve">                 if </w:t>
            </w:r>
            <w:r>
              <w:rPr>
                <w:rFonts w:ascii="Bitstream Charter" w:eastAsia="Symbol" w:hAnsi="Bitstream Charter" w:cs="Symbol"/>
                <w:i/>
              </w:rPr>
              <w:t>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pj</w:t>
            </w:r>
            <w:r>
              <w:rPr>
                <w:rFonts w:ascii="Bitstream Charter" w:eastAsia="Symbol" w:hAnsi="Bitstream Charter" w:cs="Symbol"/>
                <w:i/>
              </w:rPr>
              <w:t xml:space="preserve"> is boolean</w:t>
            </w:r>
          </w:p>
          <w:p w:rsidR="00CF3269" w:rsidRDefault="00A56BAB">
            <w:pPr>
              <w:pStyle w:val="Standard"/>
              <w:rPr>
                <w:rFonts w:ascii="Bitstream Charter" w:eastAsia="Symbol" w:hAnsi="Bitstream Charter" w:cs="Symbol"/>
                <w:i/>
              </w:rPr>
            </w:pPr>
            <w:r>
              <w:rPr>
                <w:rFonts w:ascii="Bitstream Charter" w:eastAsia="Symbol" w:hAnsi="Bitstream Charter" w:cs="Symbol"/>
                <w:i/>
              </w:rPr>
              <w:t xml:space="preserve">                           radiobuttons</w:t>
            </w:r>
          </w:p>
          <w:p w:rsidR="00CF3269" w:rsidRDefault="00A56BAB">
            <w:pPr>
              <w:pStyle w:val="Standard"/>
              <w:rPr>
                <w:rFonts w:ascii="Bitstream Charter" w:eastAsia="Symbol" w:hAnsi="Bitstream Charter" w:cs="Symbol"/>
                <w:b/>
                <w:i/>
              </w:rPr>
            </w:pPr>
            <w:r>
              <w:rPr>
                <w:rFonts w:ascii="Bitstream Charter" w:eastAsia="Symbol" w:hAnsi="Bitstream Charter" w:cs="Symbol"/>
                <w:b/>
                <w:i/>
              </w:rPr>
              <w:t xml:space="preserve">                 else</w:t>
            </w:r>
          </w:p>
          <w:p w:rsidR="00CF3269" w:rsidRDefault="00A56BAB">
            <w:pPr>
              <w:pStyle w:val="Standard"/>
            </w:pPr>
            <w:r>
              <w:rPr>
                <w:rFonts w:ascii="Bitstream Charter" w:eastAsia="Symbol" w:hAnsi="Bitstream Charter" w:cs="Symbol"/>
                <w:i/>
              </w:rPr>
              <w:t xml:space="preserve">                            textbox of xsd:datatype=μ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pj</w:t>
            </w:r>
          </w:p>
          <w:p w:rsidR="00CF3269" w:rsidRDefault="00A56BAB">
            <w:pPr>
              <w:pStyle w:val="Standard"/>
            </w:pPr>
            <w:r>
              <w:rPr>
                <w:rFonts w:ascii="Bitstream Charter" w:eastAsia="Symbol" w:hAnsi="Bitstream Charter" w:cs="Symbol"/>
                <w:i/>
              </w:rPr>
              <w:t xml:space="preserve">         </w:t>
            </w:r>
            <w:r>
              <w:rPr>
                <w:rFonts w:ascii="Bitstream Charter" w:eastAsia="Symbol" w:hAnsi="Bitstream Charter" w:cs="Symbol"/>
                <w:b/>
                <w:bCs/>
                <w:i/>
                <w:iCs/>
              </w:rPr>
              <w:t xml:space="preserve">else </w:t>
            </w:r>
            <w:r>
              <w:rPr>
                <w:rFonts w:ascii="Bitstream Charter" w:eastAsia="Symbol" w:hAnsi="Bitstream Charter" w:cs="Symbol"/>
                <w:i/>
              </w:rPr>
              <w:t>μ</w:t>
            </w:r>
            <w:r>
              <w:rPr>
                <w:rFonts w:ascii="Bitstream Charter" w:eastAsia="Symbol" w:hAnsi="Bitstream Charter" w:cs="Symbol"/>
                <w:i/>
                <w:vertAlign w:val="subscript"/>
              </w:rPr>
              <w:t>j</w:t>
            </w:r>
            <w:r>
              <w:rPr>
                <w:rFonts w:ascii="Bitstream Charter" w:eastAsia="Symbol" w:hAnsi="Bitstream Charter" w:cs="Symbol"/>
                <w:i/>
              </w:rPr>
              <w:t>.p</w:t>
            </w:r>
            <w:r>
              <w:rPr>
                <w:rFonts w:ascii="Bitstream Charter" w:eastAsia="Symbol" w:hAnsi="Bitstream Charter" w:cs="Symbol"/>
                <w:i/>
                <w:vertAlign w:val="subscript"/>
              </w:rPr>
              <w:t>j</w:t>
            </w:r>
            <w:r>
              <w:rPr>
                <w:rFonts w:ascii="Bitstream Charter" w:eastAsia="Symbol" w:hAnsi="Bitstream Charter" w:cs="Symbol"/>
                <w:i/>
              </w:rPr>
              <w:t xml:space="preserve"> is object property</w:t>
            </w:r>
          </w:p>
          <w:p w:rsidR="00CF3269" w:rsidRDefault="00A56BAB">
            <w:pPr>
              <w:pStyle w:val="Standard"/>
            </w:pPr>
            <w:r>
              <w:rPr>
                <w:rFonts w:ascii="Bitstream Charter" w:eastAsia="Symbol" w:hAnsi="Bitstream Charter" w:cs="Symbol"/>
                <w:i/>
              </w:rPr>
              <w:t xml:space="preserve">                  link to add existing instances of 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 xml:space="preserve">pj </w:t>
            </w:r>
            <w:r>
              <w:rPr>
                <w:rFonts w:ascii="Bitstream Charter" w:eastAsia="Symbol" w:hAnsi="Bitstream Charter" w:cs="Symbol"/>
                <w:i/>
              </w:rPr>
              <w:t>from KB</w:t>
            </w:r>
          </w:p>
          <w:p w:rsidR="00CF3269" w:rsidRDefault="00A56BAB">
            <w:pPr>
              <w:pStyle w:val="Standard"/>
            </w:pPr>
            <w:r>
              <w:rPr>
                <w:rFonts w:ascii="Bitstream Charter" w:eastAsia="Symbol" w:hAnsi="Bitstream Charter" w:cs="Symbol"/>
                <w:i/>
              </w:rPr>
              <w:t xml:space="preserve">                  </w:t>
            </w:r>
            <w:r>
              <w:rPr>
                <w:rFonts w:ascii="Bitstream Charter" w:eastAsia="Symbol" w:hAnsi="Bitstream Charter" w:cs="Symbol"/>
                <w:b/>
                <w:bCs/>
                <w:i/>
                <w:iCs/>
              </w:rPr>
              <w:t>if</w:t>
            </w:r>
            <w:r>
              <w:rPr>
                <w:rFonts w:ascii="Bitstream Charter" w:eastAsia="Symbol" w:hAnsi="Bitstream Charter" w:cs="Symbol"/>
                <w:i/>
              </w:rPr>
              <w:t xml:space="preserve"> 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pj</w:t>
            </w:r>
            <w:r>
              <w:rPr>
                <w:rFonts w:ascii="Bitstream Charter" w:eastAsia="Symbol" w:hAnsi="Bitstream Charter" w:cs="Symbol"/>
                <w:i/>
              </w:rPr>
              <w:t xml:space="preserve"> has instances</w:t>
            </w:r>
          </w:p>
          <w:p w:rsidR="00CF3269" w:rsidRDefault="00A56BAB">
            <w:pPr>
              <w:pStyle w:val="Standard"/>
            </w:pPr>
            <w:r>
              <w:rPr>
                <w:rFonts w:ascii="Bitstream Charter" w:eastAsia="Symbol" w:hAnsi="Bitstream Charter" w:cs="Symbol"/>
                <w:i/>
              </w:rPr>
              <w:t xml:space="preserve">                           listbox L(I</w:t>
            </w:r>
            <w:r>
              <w:rPr>
                <w:rFonts w:ascii="Bitstream Charter" w:eastAsia="Symbol" w:hAnsi="Bitstream Charter" w:cs="Symbol"/>
                <w:i/>
                <w:vertAlign w:val="subscript"/>
              </w:rPr>
              <w:t>k</w:t>
            </w:r>
            <w:r>
              <w:rPr>
                <w:rFonts w:ascii="Bitstream Charter" w:eastAsia="Symbol" w:hAnsi="Bitstream Charter" w:cs="Symbol"/>
                <w:i/>
              </w:rPr>
              <w:t>) = {I</w:t>
            </w:r>
            <w:r>
              <w:rPr>
                <w:rFonts w:ascii="Bitstream Charter" w:eastAsia="Symbol" w:hAnsi="Bitstream Charter" w:cs="Symbol"/>
                <w:i/>
                <w:vertAlign w:val="subscript"/>
              </w:rPr>
              <w:t xml:space="preserve">k </w:t>
            </w:r>
            <w:r>
              <w:rPr>
                <w:rFonts w:ascii="Bitstream Charter" w:eastAsia="Symbol" w:hAnsi="Bitstream Charter" w:cs="Symbol"/>
                <w:i/>
              </w:rPr>
              <w:t>| I</w:t>
            </w:r>
            <w:r>
              <w:rPr>
                <w:rFonts w:ascii="Bitstream Charter" w:eastAsia="Symbol" w:hAnsi="Bitstream Charter" w:cs="Symbol"/>
                <w:i/>
                <w:vertAlign w:val="subscript"/>
              </w:rPr>
              <w:t xml:space="preserve">k </w:t>
            </w:r>
            <w:r>
              <w:rPr>
                <w:rFonts w:ascii="Bitstream Charter" w:eastAsia="Symbol" w:hAnsi="Bitstream Charter" w:cs="Symbol"/>
                <w:i/>
              </w:rPr>
              <w:t>: 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pj</w:t>
            </w:r>
            <w:r>
              <w:rPr>
                <w:rFonts w:ascii="Bitstream Charter" w:eastAsia="Symbol" w:hAnsi="Bitstream Charter" w:cs="Symbol"/>
                <w:i/>
              </w:rPr>
              <w:t>)</w:t>
            </w:r>
            <w:r>
              <w:rPr>
                <w:rFonts w:ascii="Bitstream Charter" w:eastAsia="Symbol" w:hAnsi="Bitstream Charter" w:cs="Symbol"/>
                <w:i/>
                <w:vertAlign w:val="subscript"/>
              </w:rPr>
              <w:t xml:space="preserve">   </w:t>
            </w:r>
            <w:r>
              <w:rPr>
                <w:rFonts w:ascii="Bitstream Charter" w:eastAsia="Symbol" w:hAnsi="Bitstream Charter" w:cs="Symbol"/>
                <w:i/>
              </w:rPr>
              <w:t>}</w:t>
            </w:r>
          </w:p>
          <w:p w:rsidR="00CF3269" w:rsidRDefault="00A56BAB">
            <w:pPr>
              <w:pStyle w:val="Standard"/>
            </w:pPr>
            <w:r>
              <w:rPr>
                <w:rFonts w:ascii="Bitstream Charter" w:eastAsia="Symbol" w:hAnsi="Bitstream Charter" w:cs="Symbol"/>
                <w:b/>
                <w:i/>
              </w:rPr>
              <w:t xml:space="preserve">                 else </w:t>
            </w:r>
            <w:r>
              <w:rPr>
                <w:rFonts w:ascii="Bitstream Charter" w:eastAsia="Symbol" w:hAnsi="Bitstream Charter" w:cs="Symbol"/>
                <w:b/>
                <w:bCs/>
                <w:i/>
                <w:iCs/>
              </w:rPr>
              <w:t>if</w:t>
            </w:r>
            <w:r>
              <w:rPr>
                <w:rFonts w:ascii="Bitstream Charter" w:eastAsia="Symbol" w:hAnsi="Bitstream Charter" w:cs="Symbol"/>
                <w:b/>
                <w:i/>
              </w:rPr>
              <w:t xml:space="preserve"> </w:t>
            </w:r>
            <w:r>
              <w:rPr>
                <w:rFonts w:ascii="Bitstream Charter" w:eastAsia="Symbol" w:hAnsi="Bitstream Charter" w:cs="Symbol"/>
                <w:i/>
              </w:rPr>
              <w:t xml:space="preserve"> P</w:t>
            </w:r>
            <w:r>
              <w:rPr>
                <w:rFonts w:ascii="Bitstream Charter" w:eastAsia="Symbol" w:hAnsi="Bitstream Charter" w:cs="Symbol"/>
                <w:i/>
                <w:vertAlign w:val="subscript"/>
              </w:rPr>
              <w:t xml:space="preserve">j  </w:t>
            </w:r>
            <w:r>
              <w:rPr>
                <w:rFonts w:ascii="Bitstream Charter" w:eastAsia="Symbol" w:hAnsi="Bitstream Charter" w:cs="Symbol"/>
                <w:i/>
              </w:rPr>
              <w:t>is inverse Of P</w:t>
            </w:r>
          </w:p>
          <w:p w:rsidR="00CF3269" w:rsidRDefault="00A56BAB">
            <w:pPr>
              <w:pStyle w:val="Standard"/>
            </w:pPr>
            <w:r>
              <w:rPr>
                <w:rFonts w:ascii="Bitstream Charter" w:eastAsia="Symbol" w:hAnsi="Bitstream Charter" w:cs="Symbol"/>
                <w:i/>
                <w:vertAlign w:val="subscript"/>
              </w:rPr>
              <w:t xml:space="preserve">                                            </w:t>
            </w:r>
            <w:r>
              <w:rPr>
                <w:rFonts w:ascii="Bitstream Charter" w:eastAsia="Symbol" w:hAnsi="Bitstream Charter" w:cs="Symbol"/>
                <w:i/>
              </w:rPr>
              <w:t>drop this property</w:t>
            </w:r>
          </w:p>
          <w:p w:rsidR="00CF3269" w:rsidRDefault="00A56BAB">
            <w:pPr>
              <w:pStyle w:val="Standard"/>
            </w:pPr>
            <w:r>
              <w:rPr>
                <w:rFonts w:ascii="Bitstream Charter" w:eastAsia="Symbol" w:hAnsi="Bitstream Charter" w:cs="Symbol"/>
                <w:b/>
                <w:i/>
              </w:rPr>
              <w:t xml:space="preserve">                 else </w:t>
            </w:r>
            <w:r>
              <w:rPr>
                <w:rFonts w:ascii="Bitstream Charter" w:eastAsia="Symbol" w:hAnsi="Bitstream Charter" w:cs="Symbol"/>
                <w:b/>
                <w:bCs/>
                <w:i/>
                <w:iCs/>
              </w:rPr>
              <w:t>if</w:t>
            </w:r>
            <w:r>
              <w:rPr>
                <w:rFonts w:ascii="Bitstream Charter" w:eastAsia="Symbol" w:hAnsi="Bitstream Charter" w:cs="Symbol"/>
                <w:b/>
                <w:i/>
              </w:rPr>
              <w:t xml:space="preserve"> </w:t>
            </w:r>
            <w:r>
              <w:rPr>
                <w:rFonts w:ascii="Bitstream Charter" w:eastAsia="Symbol" w:hAnsi="Bitstream Charter" w:cs="Symbol"/>
                <w:i/>
              </w:rPr>
              <w:t xml:space="preserve"> (P</w:t>
            </w:r>
            <w:r>
              <w:rPr>
                <w:rFonts w:ascii="Bitstream Charter" w:eastAsia="Symbol" w:hAnsi="Bitstream Charter" w:cs="Symbol"/>
                <w:i/>
                <w:vertAlign w:val="subscript"/>
              </w:rPr>
              <w:t xml:space="preserve">j  </w:t>
            </w:r>
            <w:r>
              <w:rPr>
                <w:rFonts w:ascii="Bitstream Charter" w:eastAsia="Symbol" w:hAnsi="Bitstream Charter" w:cs="Symbol"/>
                <w:i/>
              </w:rPr>
              <w:t>is transitive)||(P</w:t>
            </w:r>
            <w:r>
              <w:rPr>
                <w:rFonts w:ascii="Bitstream Charter" w:eastAsia="Symbol" w:hAnsi="Bitstream Charter" w:cs="Symbol"/>
                <w:i/>
                <w:vertAlign w:val="subscript"/>
              </w:rPr>
              <w:t xml:space="preserve">j  </w:t>
            </w:r>
            <w:r>
              <w:rPr>
                <w:rFonts w:ascii="Bitstream Charter" w:eastAsia="Symbol" w:hAnsi="Bitstream Charter" w:cs="Symbol"/>
                <w:i/>
              </w:rPr>
              <w:t xml:space="preserve">is symmetric)  </w:t>
            </w:r>
          </w:p>
          <w:p w:rsidR="00CF3269" w:rsidRDefault="00A56BAB">
            <w:pPr>
              <w:pStyle w:val="Standard"/>
            </w:pPr>
            <w:r>
              <w:rPr>
                <w:rFonts w:ascii="Bitstream Charter" w:eastAsia="Symbol" w:hAnsi="Bitstream Charter" w:cs="Symbol"/>
                <w:i/>
                <w:vertAlign w:val="subscript"/>
              </w:rPr>
              <w:t xml:space="preserve">                                              </w:t>
            </w:r>
            <w:r>
              <w:rPr>
                <w:rFonts w:ascii="Bitstream Charter" w:eastAsia="Symbol" w:hAnsi="Bitstream Charter" w:cs="Symbol"/>
                <w:i/>
              </w:rPr>
              <w:t>textbox for instance of type 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pj</w:t>
            </w:r>
          </w:p>
          <w:p w:rsidR="00CF3269" w:rsidRDefault="00A56BAB">
            <w:pPr>
              <w:pStyle w:val="Standard"/>
            </w:pPr>
            <w:r>
              <w:rPr>
                <w:rFonts w:ascii="Bitstream Charter" w:eastAsia="Symbol" w:hAnsi="Bitstream Charter" w:cs="Symbol"/>
                <w:b/>
                <w:i/>
              </w:rPr>
              <w:t xml:space="preserve">                 else </w:t>
            </w:r>
            <w:r>
              <w:rPr>
                <w:rFonts w:ascii="Bitstream Charter" w:eastAsia="Symbol" w:hAnsi="Bitstream Charter" w:cs="Symbol"/>
                <w:b/>
                <w:bCs/>
                <w:i/>
                <w:iCs/>
              </w:rPr>
              <w:t>if</w:t>
            </w:r>
            <w:r>
              <w:rPr>
                <w:rFonts w:ascii="Bitstream Charter" w:eastAsia="Symbol" w:hAnsi="Bitstream Charter" w:cs="Symbol"/>
                <w:b/>
                <w:i/>
              </w:rPr>
              <w:t xml:space="preserve">  (</w:t>
            </w:r>
            <w:r>
              <w:rPr>
                <w:rFonts w:ascii="Bitstream Charter" w:eastAsia="Symbol" w:hAnsi="Bitstream Charter" w:cs="Symbol"/>
                <w:i/>
              </w:rPr>
              <w:t xml:space="preserve"> listProperties(μ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pj</w:t>
            </w:r>
            <w:r>
              <w:rPr>
                <w:rFonts w:ascii="Bitstream Charter" w:eastAsia="Symbol" w:hAnsi="Bitstream Charter" w:cs="Symbol"/>
                <w:i/>
              </w:rPr>
              <w:t>).size &lt;1 ) ||</w:t>
            </w:r>
          </w:p>
          <w:p w:rsidR="00CF3269" w:rsidRDefault="00A56BAB">
            <w:pPr>
              <w:pStyle w:val="Standard"/>
            </w:pPr>
            <w:r>
              <w:rPr>
                <w:rFonts w:ascii="Bitstream Charter" w:eastAsia="Symbol" w:hAnsi="Bitstream Charter" w:cs="Symbol"/>
                <w:i/>
              </w:rPr>
              <w:t xml:space="preserve">                              ( </w:t>
            </w:r>
            <w:r>
              <w:rPr>
                <w:rFonts w:ascii="Symbol" w:eastAsia="Symbol" w:hAnsi="Symbol" w:cs="Symbol"/>
                <w:i/>
              </w:rPr>
              <w:t></w:t>
            </w:r>
            <w:r>
              <w:rPr>
                <w:rFonts w:ascii="Bitstream Charter" w:eastAsia="Symbol" w:hAnsi="Bitstream Charter" w:cs="Symbol"/>
                <w:i/>
              </w:rPr>
              <w:t>.containsKey() == true)</w:t>
            </w:r>
          </w:p>
          <w:p w:rsidR="00CF3269" w:rsidRDefault="00A56BAB">
            <w:pPr>
              <w:pStyle w:val="Standard"/>
            </w:pPr>
            <w:r>
              <w:rPr>
                <w:rFonts w:ascii="Bitstream Charter" w:eastAsia="Symbol" w:hAnsi="Bitstream Charter" w:cs="Symbol"/>
                <w:i/>
                <w:vertAlign w:val="subscript"/>
              </w:rPr>
              <w:t xml:space="preserve">                                              </w:t>
            </w:r>
            <w:r>
              <w:rPr>
                <w:rFonts w:ascii="Bitstream Charter" w:eastAsia="Symbol" w:hAnsi="Bitstream Charter" w:cs="Symbol"/>
                <w:i/>
              </w:rPr>
              <w:t>textbox for instance of type 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pj</w:t>
            </w:r>
          </w:p>
          <w:p w:rsidR="00CF3269" w:rsidRDefault="00A56BAB">
            <w:pPr>
              <w:pStyle w:val="Standard"/>
            </w:pPr>
            <w:r>
              <w:rPr>
                <w:rFonts w:ascii="Bitstream Charter" w:eastAsia="Symbol" w:hAnsi="Bitstream Charter" w:cs="Symbol"/>
                <w:i/>
                <w:vertAlign w:val="subscript"/>
              </w:rPr>
              <w:t xml:space="preserve">                              </w:t>
            </w:r>
            <w:r>
              <w:rPr>
                <w:rFonts w:ascii="Bitstream Charter" w:eastAsia="Symbol" w:hAnsi="Bitstream Charter" w:cs="Symbol"/>
                <w:b/>
                <w:bCs/>
                <w:i/>
                <w:iCs/>
              </w:rPr>
              <w:t>else</w:t>
            </w:r>
          </w:p>
          <w:p w:rsidR="00CF3269" w:rsidRDefault="00A56BAB">
            <w:pPr>
              <w:pStyle w:val="Standard"/>
            </w:pPr>
            <w:r>
              <w:rPr>
                <w:rFonts w:ascii="Bitstream Charter" w:eastAsia="Symbol" w:hAnsi="Bitstream Charter" w:cs="Symbol"/>
                <w:b/>
                <w:bCs/>
                <w:i/>
                <w:iCs/>
              </w:rPr>
              <w:t xml:space="preserve">                         modelOntologyclass(</w:t>
            </w:r>
            <w:r>
              <w:rPr>
                <w:rFonts w:ascii="Bitstream Charter" w:eastAsia="Symbol" w:hAnsi="Bitstream Charter" w:cs="Symbol"/>
                <w:i/>
              </w:rPr>
              <w:t>μ</w:t>
            </w:r>
            <w:r>
              <w:rPr>
                <w:rFonts w:ascii="Bitstream Charter" w:eastAsia="Symbol" w:hAnsi="Bitstream Charter" w:cs="Symbol"/>
                <w:i/>
                <w:vertAlign w:val="subscript"/>
              </w:rPr>
              <w:t>j</w:t>
            </w:r>
            <w:r>
              <w:rPr>
                <w:rFonts w:ascii="Bitstream Charter" w:eastAsia="Symbol" w:hAnsi="Bitstream Charter" w:cs="Symbol"/>
                <w:i/>
              </w:rPr>
              <w:t>.r</w:t>
            </w:r>
            <w:r>
              <w:rPr>
                <w:rFonts w:ascii="Bitstream Charter" w:eastAsia="Symbol" w:hAnsi="Bitstream Charter" w:cs="Symbol"/>
                <w:i/>
                <w:vertAlign w:val="subscript"/>
              </w:rPr>
              <w:t xml:space="preserve">pj </w:t>
            </w:r>
            <w:r>
              <w:rPr>
                <w:rFonts w:ascii="Bitstream Charter" w:eastAsia="Symbol" w:hAnsi="Bitstream Charter" w:cs="Symbol"/>
                <w:b/>
                <w:bCs/>
                <w:i/>
                <w:iCs/>
              </w:rPr>
              <w:t xml:space="preserve">, </w:t>
            </w:r>
            <w:r>
              <w:rPr>
                <w:rFonts w:ascii="Bitstream Charter" w:eastAsia="Symbol" w:hAnsi="Bitstream Charter" w:cs="Symbol"/>
                <w:i/>
              </w:rPr>
              <w:t>p</w:t>
            </w:r>
            <w:r>
              <w:rPr>
                <w:rFonts w:ascii="Bitstream Charter" w:eastAsia="Symbol" w:hAnsi="Bitstream Charter" w:cs="Symbol"/>
                <w:i/>
                <w:vertAlign w:val="subscript"/>
              </w:rPr>
              <w:t>j</w:t>
            </w:r>
            <w:r>
              <w:rPr>
                <w:rFonts w:ascii="Bitstream Charter" w:eastAsia="Symbol" w:hAnsi="Bitstream Charter" w:cs="Symbol"/>
                <w:b/>
                <w:bCs/>
                <w:i/>
                <w:iCs/>
              </w:rPr>
              <w:t xml:space="preserve"> )</w:t>
            </w:r>
          </w:p>
          <w:p w:rsidR="00CF3269" w:rsidRDefault="00A56BAB">
            <w:pPr>
              <w:pStyle w:val="Standard"/>
            </w:pPr>
            <w:r>
              <w:rPr>
                <w:rFonts w:ascii="Bitstream Charter" w:eastAsia="Symbol" w:hAnsi="Bitstream Charter" w:cs="Symbol"/>
                <w:b/>
                <w:bCs/>
                <w:i/>
                <w:iCs/>
                <w:vertAlign w:val="subscript"/>
              </w:rPr>
              <w:t xml:space="preserve">                            </w:t>
            </w:r>
            <w:r>
              <w:rPr>
                <w:rFonts w:ascii="Bitstream Charter" w:eastAsia="Symbol" w:hAnsi="Bitstream Charter" w:cs="Symbol"/>
                <w:b/>
                <w:bCs/>
                <w:i/>
                <w:iCs/>
              </w:rPr>
              <w:t>end if</w:t>
            </w:r>
          </w:p>
          <w:p w:rsidR="00CF3269" w:rsidRDefault="00A56BAB">
            <w:pPr>
              <w:pStyle w:val="Standard"/>
            </w:pPr>
            <w:r>
              <w:rPr>
                <w:rFonts w:ascii="Bitstream Charter" w:eastAsia="Symbol" w:hAnsi="Bitstream Charter" w:cs="Symbol"/>
                <w:b/>
                <w:bCs/>
                <w:i/>
                <w:iCs/>
                <w:vertAlign w:val="subscript"/>
              </w:rPr>
              <w:t xml:space="preserve">               </w:t>
            </w:r>
            <w:r>
              <w:rPr>
                <w:rFonts w:ascii="Bitstream Charter" w:eastAsia="Symbol" w:hAnsi="Bitstream Charter" w:cs="Symbol"/>
                <w:b/>
                <w:bCs/>
                <w:i/>
                <w:iCs/>
              </w:rPr>
              <w:t xml:space="preserve"> end if</w:t>
            </w:r>
          </w:p>
          <w:p w:rsidR="00CF3269" w:rsidRDefault="00A56BAB">
            <w:pPr>
              <w:pStyle w:val="Standard"/>
              <w:rPr>
                <w:rFonts w:ascii="Bitstream Charter" w:eastAsia="Symbol" w:hAnsi="Bitstream Charter" w:cs="Symbol"/>
                <w:b/>
                <w:i/>
              </w:rPr>
            </w:pPr>
            <w:r>
              <w:rPr>
                <w:rFonts w:ascii="Bitstream Charter" w:eastAsia="Symbol" w:hAnsi="Bitstream Charter" w:cs="Symbol"/>
                <w:b/>
                <w:i/>
              </w:rPr>
              <w:t xml:space="preserve">END FOR                </w:t>
            </w:r>
          </w:p>
        </w:tc>
      </w:tr>
    </w:tbl>
    <w:p w:rsidR="00CF3269" w:rsidRDefault="00CF3269">
      <w:pPr>
        <w:pStyle w:val="Standard"/>
        <w:rPr>
          <w:rFonts w:ascii="Bitstream Charter" w:eastAsia="Symbol" w:hAnsi="Bitstream Charter" w:cs="Symbol"/>
          <w:b/>
          <w:i/>
        </w:rPr>
      </w:pPr>
    </w:p>
    <w:p w:rsidR="00CF3269" w:rsidRDefault="00CF3269">
      <w:pPr>
        <w:pStyle w:val="Standard"/>
        <w:rPr>
          <w:rFonts w:ascii="Bitstream Charter" w:eastAsia="Symbol" w:hAnsi="Bitstream Charter" w:cs="Symbol"/>
          <w:i/>
        </w:rPr>
      </w:pPr>
    </w:p>
    <w:p w:rsidR="00CF3269" w:rsidDel="00963814" w:rsidRDefault="00A56BAB">
      <w:pPr>
        <w:pStyle w:val="Standard"/>
        <w:jc w:val="both"/>
        <w:rPr>
          <w:del w:id="101" w:author="Haller, Armin (ICT Centre, Acton)" w:date="2013-02-08T12:13:00Z"/>
        </w:rPr>
      </w:pPr>
      <w:r>
        <w:rPr>
          <w:rFonts w:ascii="Bitstream Charter" w:eastAsia="Symbol" w:hAnsi="Bitstream Charter" w:cs="Symbol"/>
          <w:i/>
        </w:rPr>
        <w:t xml:space="preserve">For each Object property </w:t>
      </w:r>
      <w:ins w:id="102" w:author="Haller, Armin (ICT Centre, Acton)" w:date="2013-02-08T12:07:00Z">
        <w:r w:rsidR="00A86A43">
          <w:rPr>
            <w:rFonts w:ascii="Bitstream Charter" w:eastAsia="Symbol" w:hAnsi="Bitstream Charter" w:cs="Symbol"/>
            <w:i/>
          </w:rPr>
          <w:t xml:space="preserve">we want to present the </w:t>
        </w:r>
      </w:ins>
      <w:r>
        <w:rPr>
          <w:rFonts w:ascii="Bitstream Charter" w:eastAsia="Symbol" w:hAnsi="Bitstream Charter" w:cs="Symbol"/>
          <w:i/>
        </w:rPr>
        <w:t xml:space="preserve">user </w:t>
      </w:r>
      <w:ins w:id="103" w:author="Haller, Armin (ICT Centre, Acton)" w:date="2013-02-08T12:07:00Z">
        <w:r w:rsidR="00A86A43">
          <w:rPr>
            <w:rFonts w:ascii="Bitstream Charter" w:eastAsia="Symbol" w:hAnsi="Bitstream Charter" w:cs="Symbol"/>
            <w:i/>
          </w:rPr>
          <w:t xml:space="preserve">with </w:t>
        </w:r>
      </w:ins>
      <w:del w:id="104" w:author="Haller, Armin (ICT Centre, Acton)" w:date="2013-02-08T12:07:00Z">
        <w:r w:rsidDel="00A86A43">
          <w:rPr>
            <w:rFonts w:ascii="Bitstream Charter" w:eastAsia="Symbol" w:hAnsi="Bitstream Charter" w:cs="Symbol"/>
            <w:i/>
          </w:rPr>
          <w:delText>can linked</w:delText>
        </w:r>
      </w:del>
      <w:ins w:id="105" w:author="Haller, Armin (ICT Centre, Acton)" w:date="2013-02-08T12:07:00Z">
        <w:r w:rsidR="00A86A43">
          <w:rPr>
            <w:rFonts w:ascii="Bitstream Charter" w:eastAsia="Symbol" w:hAnsi="Bitstream Charter" w:cs="Symbol"/>
            <w:i/>
          </w:rPr>
          <w:t>l</w:t>
        </w:r>
      </w:ins>
      <w:ins w:id="106" w:author="Haller, Armin (ICT Centre, Acton)" w:date="2013-02-08T12:08:00Z">
        <w:r w:rsidR="00A86A43">
          <w:rPr>
            <w:rFonts w:ascii="Bitstream Charter" w:eastAsia="Symbol" w:hAnsi="Bitstream Charter" w:cs="Symbol"/>
            <w:i/>
          </w:rPr>
          <w:t>inks</w:t>
        </w:r>
      </w:ins>
      <w:r>
        <w:rPr>
          <w:rFonts w:ascii="Bitstream Charter" w:eastAsia="Symbol" w:hAnsi="Bitstream Charter" w:cs="Symbol"/>
          <w:i/>
        </w:rPr>
        <w:t xml:space="preserve"> to existing instances of  r</w:t>
      </w:r>
      <w:r>
        <w:rPr>
          <w:rFonts w:ascii="Bitstream Charter" w:eastAsia="Symbol" w:hAnsi="Bitstream Charter" w:cs="Symbol"/>
          <w:i/>
          <w:vertAlign w:val="subscript"/>
        </w:rPr>
        <w:t xml:space="preserve">pj  </w:t>
      </w:r>
      <w:r>
        <w:rPr>
          <w:rFonts w:ascii="Bitstream Charter" w:eastAsia="Symbol" w:hAnsi="Bitstream Charter" w:cs="Symbol"/>
          <w:i/>
        </w:rPr>
        <w:t>(class URI in</w:t>
      </w:r>
      <w:ins w:id="107" w:author="Haller, Armin (ICT Centre, Acton)" w:date="2013-02-08T12:08:00Z">
        <w:r w:rsidR="00A86A43">
          <w:rPr>
            <w:rFonts w:ascii="Bitstream Charter" w:eastAsia="Symbol" w:hAnsi="Bitstream Charter" w:cs="Symbol"/>
            <w:i/>
          </w:rPr>
          <w:t xml:space="preserve"> </w:t>
        </w:r>
      </w:ins>
      <w:r>
        <w:rPr>
          <w:rFonts w:ascii="Bitstream Charter" w:eastAsia="Symbol" w:hAnsi="Bitstream Charter" w:cs="Symbol"/>
          <w:i/>
        </w:rPr>
        <w:t xml:space="preserve">case of </w:t>
      </w:r>
      <w:ins w:id="108" w:author="Haller, Armin (ICT Centre, Acton)" w:date="2013-02-08T12:08:00Z">
        <w:r w:rsidR="00A86A43">
          <w:rPr>
            <w:rFonts w:ascii="Bitstream Charter" w:eastAsia="Symbol" w:hAnsi="Bitstream Charter" w:cs="Symbol"/>
            <w:i/>
          </w:rPr>
          <w:t xml:space="preserve">an </w:t>
        </w:r>
      </w:ins>
      <w:r>
        <w:rPr>
          <w:rFonts w:ascii="Bitstream Charter" w:eastAsia="Symbol" w:hAnsi="Bitstream Charter" w:cs="Symbol"/>
          <w:i/>
        </w:rPr>
        <w:t xml:space="preserve">object property) </w:t>
      </w:r>
      <w:ins w:id="109" w:author="Haller, Armin (ICT Centre, Acton)" w:date="2013-02-08T12:08:00Z">
        <w:r w:rsidR="00A86A43">
          <w:rPr>
            <w:rFonts w:ascii="Bitstream Charter" w:eastAsia="Symbol" w:hAnsi="Bitstream Charter" w:cs="Symbol"/>
            <w:i/>
          </w:rPr>
          <w:t xml:space="preserve">in the Web Form, </w:t>
        </w:r>
      </w:ins>
      <w:r>
        <w:rPr>
          <w:rFonts w:ascii="Bitstream Charter" w:eastAsia="Symbol" w:hAnsi="Bitstream Charter" w:cs="Symbol"/>
          <w:i/>
        </w:rPr>
        <w:t xml:space="preserve">by </w:t>
      </w:r>
      <w:ins w:id="110" w:author="Haller, Armin (ICT Centre, Acton)" w:date="2013-02-08T12:08:00Z">
        <w:r w:rsidR="00A86A43">
          <w:rPr>
            <w:rFonts w:ascii="Bitstream Charter" w:eastAsia="Symbol" w:hAnsi="Bitstream Charter" w:cs="Symbol"/>
            <w:i/>
          </w:rPr>
          <w:t xml:space="preserve">creating </w:t>
        </w:r>
      </w:ins>
      <w:del w:id="111" w:author="Haller, Armin (ICT Centre, Acton)" w:date="2013-02-08T12:08:00Z">
        <w:r w:rsidDel="00A86A43">
          <w:rPr>
            <w:rFonts w:ascii="Bitstream Charter" w:eastAsia="Symbol" w:hAnsi="Bitstream Charter" w:cs="Symbol"/>
            <w:i/>
          </w:rPr>
          <w:delText>exploring the</w:delText>
        </w:r>
      </w:del>
      <w:ins w:id="112" w:author="Haller, Armin (ICT Centre, Acton)" w:date="2013-02-08T12:08:00Z">
        <w:r w:rsidR="00A86A43">
          <w:rPr>
            <w:rFonts w:ascii="Bitstream Charter" w:eastAsia="Symbol" w:hAnsi="Bitstream Charter" w:cs="Symbol"/>
            <w:i/>
          </w:rPr>
          <w:t>a</w:t>
        </w:r>
      </w:ins>
      <w:r>
        <w:rPr>
          <w:rFonts w:ascii="Bitstream Charter" w:eastAsia="Symbol" w:hAnsi="Bitstream Charter" w:cs="Symbol"/>
          <w:i/>
        </w:rPr>
        <w:t xml:space="preserve"> </w:t>
      </w:r>
      <w:ins w:id="113" w:author="Haller, Armin (ICT Centre, Acton)" w:date="2013-02-08T12:08:00Z">
        <w:r w:rsidR="00A86A43">
          <w:rPr>
            <w:rFonts w:ascii="Bitstream Charter" w:eastAsia="Symbol" w:hAnsi="Bitstream Charter" w:cs="Symbol"/>
            <w:i/>
          </w:rPr>
          <w:t xml:space="preserve">list of existing instances that can be explored via a browsing interface. </w:t>
        </w:r>
      </w:ins>
      <w:del w:id="114" w:author="Haller, Armin (ICT Centre, Acton)" w:date="2013-02-08T12:09:00Z">
        <w:r w:rsidDel="00A86A43">
          <w:rPr>
            <w:rFonts w:ascii="Bitstream Charter" w:eastAsia="Symbol" w:hAnsi="Bitstream Charter" w:cs="Symbol"/>
            <w:i/>
          </w:rPr>
          <w:delText xml:space="preserve">link addExisting with WidgetElement for that object property. </w:delText>
        </w:r>
      </w:del>
      <w:r>
        <w:rPr>
          <w:rFonts w:ascii="Bitstream Charter" w:eastAsia="Symbol" w:hAnsi="Bitstream Charter" w:cs="Symbol"/>
          <w:i/>
        </w:rPr>
        <w:t xml:space="preserve">To add new value for object property users are provided </w:t>
      </w:r>
      <w:r>
        <w:rPr>
          <w:rFonts w:ascii="Bitstream Charter" w:eastAsia="Symbol" w:hAnsi="Bitstream Charter" w:cs="Symbol"/>
          <w:i/>
        </w:rPr>
        <w:lastRenderedPageBreak/>
        <w:t xml:space="preserve">different types of widget elements on the basis of OWL property restrictions or range class. </w:t>
      </w:r>
      <w:del w:id="115" w:author="Haller, Armin (ICT Centre, Acton)" w:date="2013-02-08T12:13:00Z">
        <w:r w:rsidDel="00963814">
          <w:rPr>
            <w:rFonts w:ascii="Bitstream Charter" w:eastAsia="Symbol" w:hAnsi="Bitstream Charter" w:cs="Symbol"/>
            <w:i/>
          </w:rPr>
          <w:delText xml:space="preserve"> </w:delText>
        </w:r>
      </w:del>
    </w:p>
    <w:p w:rsidR="00CF3269" w:rsidDel="00963814" w:rsidRDefault="00CF3269">
      <w:pPr>
        <w:pStyle w:val="Standard"/>
        <w:jc w:val="both"/>
        <w:rPr>
          <w:del w:id="116" w:author="Haller, Armin (ICT Centre, Acton)" w:date="2013-02-08T12:13:00Z"/>
          <w:rFonts w:ascii="Bitstream Charter" w:eastAsia="Symbol" w:hAnsi="Bitstream Charter" w:cs="Symbol"/>
          <w:i/>
        </w:rPr>
      </w:pPr>
    </w:p>
    <w:p w:rsidR="00963814" w:rsidRDefault="00A56BAB">
      <w:pPr>
        <w:pStyle w:val="Standard"/>
        <w:jc w:val="both"/>
        <w:rPr>
          <w:ins w:id="117" w:author="Haller, Armin (ICT Centre, Acton)" w:date="2013-02-08T12:13:00Z"/>
          <w:rFonts w:ascii="Bitstream Charter" w:eastAsia="Symbol" w:hAnsi="Bitstream Charter" w:cs="Symbol"/>
          <w:i/>
        </w:rPr>
      </w:pPr>
      <w:r>
        <w:rPr>
          <w:rFonts w:ascii="Bitstream Charter" w:eastAsia="Symbol" w:hAnsi="Bitstream Charter" w:cs="Symbol"/>
          <w:i/>
        </w:rPr>
        <w:t>If property p</w:t>
      </w:r>
      <w:r>
        <w:rPr>
          <w:rFonts w:ascii="Bitstream Charter" w:eastAsia="Symbol" w:hAnsi="Bitstream Charter" w:cs="Symbol"/>
          <w:i/>
          <w:vertAlign w:val="subscript"/>
        </w:rPr>
        <w:t>j</w:t>
      </w:r>
      <w:r>
        <w:rPr>
          <w:rFonts w:ascii="Bitstream Charter" w:eastAsia="Symbol" w:hAnsi="Bitstream Charter" w:cs="Symbol"/>
          <w:i/>
        </w:rPr>
        <w:t xml:space="preserve"> has range r</w:t>
      </w:r>
      <w:r>
        <w:rPr>
          <w:rFonts w:ascii="Bitstream Charter" w:eastAsia="Symbol" w:hAnsi="Bitstream Charter" w:cs="Symbol"/>
          <w:i/>
          <w:vertAlign w:val="subscript"/>
        </w:rPr>
        <w:t>j</w:t>
      </w:r>
      <w:r>
        <w:rPr>
          <w:rFonts w:ascii="Bitstream Charter" w:eastAsia="Symbol" w:hAnsi="Bitstream Charter" w:cs="Symbol"/>
          <w:i/>
        </w:rPr>
        <w:t xml:space="preserve"> and r</w:t>
      </w:r>
      <w:r>
        <w:rPr>
          <w:rFonts w:ascii="Bitstream Charter" w:eastAsia="Symbol" w:hAnsi="Bitstream Charter" w:cs="Symbol"/>
          <w:i/>
          <w:vertAlign w:val="subscript"/>
        </w:rPr>
        <w:t>j</w:t>
      </w:r>
      <w:r>
        <w:rPr>
          <w:rFonts w:ascii="Bitstream Charter" w:eastAsia="Symbol" w:hAnsi="Bitstream Charter" w:cs="Symbol"/>
          <w:i/>
        </w:rPr>
        <w:t xml:space="preserve"> has instances defined in</w:t>
      </w:r>
      <w:ins w:id="118" w:author="Haller, Armin (ICT Centre, Acton)" w:date="2013-02-08T12:49:00Z">
        <w:r w:rsidR="00EE7D32">
          <w:rPr>
            <w:rFonts w:ascii="Bitstream Charter" w:eastAsia="Symbol" w:hAnsi="Bitstream Charter" w:cs="Symbol"/>
            <w:i/>
          </w:rPr>
          <w:t xml:space="preserve"> the local</w:t>
        </w:r>
      </w:ins>
      <w:r>
        <w:rPr>
          <w:rFonts w:ascii="Bitstream Charter" w:eastAsia="Symbol" w:hAnsi="Bitstream Charter" w:cs="Symbol"/>
          <w:i/>
        </w:rPr>
        <w:t xml:space="preserve"> ontology then a </w:t>
      </w:r>
      <w:ins w:id="119" w:author="Haller, Armin (ICT Centre, Acton)" w:date="2013-02-08T12:13:00Z">
        <w:r w:rsidR="00963814">
          <w:rPr>
            <w:rFonts w:ascii="Bitstream Charter" w:eastAsia="Symbol" w:hAnsi="Bitstream Charter" w:cs="Symbol"/>
            <w:i/>
          </w:rPr>
          <w:t>RaUL Li</w:t>
        </w:r>
      </w:ins>
      <w:del w:id="120" w:author="Haller, Armin (ICT Centre, Acton)" w:date="2013-02-08T12:13:00Z">
        <w:r w:rsidDel="00963814">
          <w:rPr>
            <w:rFonts w:ascii="Bitstream Charter" w:eastAsia="Symbol" w:hAnsi="Bitstream Charter" w:cs="Symbol"/>
            <w:i/>
          </w:rPr>
          <w:delText>list</w:delText>
        </w:r>
      </w:del>
      <w:ins w:id="121" w:author="Haller, Armin (ICT Centre, Acton)" w:date="2013-02-08T12:13:00Z">
        <w:r w:rsidR="00963814">
          <w:rPr>
            <w:rFonts w:ascii="Bitstream Charter" w:eastAsia="Symbol" w:hAnsi="Bitstream Charter" w:cs="Symbol"/>
            <w:i/>
          </w:rPr>
          <w:t>stB</w:t>
        </w:r>
      </w:ins>
      <w:del w:id="122" w:author="Haller, Armin (ICT Centre, Acton)" w:date="2013-02-08T12:13:00Z">
        <w:r w:rsidDel="00963814">
          <w:rPr>
            <w:rFonts w:ascii="Bitstream Charter" w:eastAsia="Symbol" w:hAnsi="Bitstream Charter" w:cs="Symbol"/>
            <w:i/>
          </w:rPr>
          <w:delText xml:space="preserve"> b</w:delText>
        </w:r>
      </w:del>
      <w:r>
        <w:rPr>
          <w:rFonts w:ascii="Bitstream Charter" w:eastAsia="Symbol" w:hAnsi="Bitstream Charter" w:cs="Symbol"/>
          <w:i/>
        </w:rPr>
        <w:t xml:space="preserve">ox is created </w:t>
      </w:r>
      <w:commentRangeStart w:id="123"/>
      <w:r>
        <w:rPr>
          <w:rFonts w:ascii="Bitstream Charter" w:eastAsia="Symbol" w:hAnsi="Bitstream Charter" w:cs="Symbol"/>
          <w:i/>
        </w:rPr>
        <w:t>for user whole l</w:t>
      </w:r>
      <w:commentRangeEnd w:id="123"/>
      <w:r w:rsidR="00963814">
        <w:rPr>
          <w:rStyle w:val="CommentReference"/>
          <w:rFonts w:cs="Mangal"/>
        </w:rPr>
        <w:commentReference w:id="123"/>
      </w:r>
      <w:r>
        <w:rPr>
          <w:rFonts w:ascii="Bitstream Charter" w:eastAsia="Symbol" w:hAnsi="Bitstream Charter" w:cs="Symbol"/>
          <w:i/>
        </w:rPr>
        <w:t>ist elements are all the instances of type r</w:t>
      </w:r>
      <w:r>
        <w:rPr>
          <w:rFonts w:ascii="Bitstream Charter" w:eastAsia="Symbol" w:hAnsi="Bitstream Charter" w:cs="Symbol"/>
          <w:i/>
          <w:vertAlign w:val="subscript"/>
        </w:rPr>
        <w:t>j</w:t>
      </w:r>
      <w:r>
        <w:rPr>
          <w:rFonts w:ascii="Bitstream Charter" w:eastAsia="Symbol" w:hAnsi="Bitstream Charter" w:cs="Symbol"/>
          <w:i/>
        </w:rPr>
        <w:t xml:space="preserve"> </w:t>
      </w:r>
    </w:p>
    <w:p w:rsidR="00963814" w:rsidRDefault="00963814">
      <w:pPr>
        <w:pStyle w:val="Standard"/>
        <w:jc w:val="both"/>
        <w:rPr>
          <w:ins w:id="124" w:author="Haller, Armin (ICT Centre, Acton)" w:date="2013-02-08T12:13:00Z"/>
          <w:rFonts w:ascii="Bitstream Charter" w:eastAsia="Symbol" w:hAnsi="Bitstream Charter" w:cs="Symbol"/>
          <w:i/>
        </w:rPr>
      </w:pPr>
    </w:p>
    <w:p w:rsidR="00CF3269" w:rsidRDefault="00A56BAB">
      <w:pPr>
        <w:pStyle w:val="Standard"/>
        <w:jc w:val="both"/>
      </w:pPr>
      <w:del w:id="125" w:author="Haller, Armin (ICT Centre, Acton)" w:date="2013-02-08T12:13:00Z">
        <w:r w:rsidDel="00963814">
          <w:rPr>
            <w:rFonts w:ascii="Bitstream Charter" w:eastAsia="Symbol" w:hAnsi="Bitstream Charter" w:cs="Symbol"/>
            <w:i/>
          </w:rPr>
          <w:delText xml:space="preserve">. </w:delText>
        </w:r>
      </w:del>
      <w:r>
        <w:rPr>
          <w:rFonts w:ascii="Bitstream Charter" w:eastAsia="Symbol" w:hAnsi="Bitstream Charter" w:cs="Symbol"/>
          <w:i/>
        </w:rPr>
        <w:t>Next, we handle</w:t>
      </w:r>
      <w:del w:id="126" w:author="Haller, Armin (ICT Centre, Acton)" w:date="2013-02-08T12:13:00Z">
        <w:r w:rsidDel="00963814">
          <w:rPr>
            <w:rFonts w:ascii="Bitstream Charter" w:eastAsia="Symbol" w:hAnsi="Bitstream Charter" w:cs="Symbol"/>
            <w:i/>
          </w:rPr>
          <w:delText>d</w:delText>
        </w:r>
      </w:del>
      <w:r>
        <w:rPr>
          <w:rFonts w:ascii="Bitstream Charter" w:eastAsia="Symbol" w:hAnsi="Bitstream Charter" w:cs="Symbol"/>
          <w:i/>
        </w:rPr>
        <w:t xml:space="preserve"> different OWL properties restrictions. They are important for two reasons 1) to create </w:t>
      </w:r>
      <w:ins w:id="127" w:author="Haller, Armin (ICT Centre, Acton)" w:date="2013-02-08T12:15:00Z">
        <w:r w:rsidR="00963814">
          <w:rPr>
            <w:rFonts w:ascii="Bitstream Charter" w:eastAsia="Symbol" w:hAnsi="Bitstream Charter" w:cs="Symbol"/>
            <w:i/>
          </w:rPr>
          <w:t xml:space="preserve">a </w:t>
        </w:r>
      </w:ins>
      <w:r>
        <w:rPr>
          <w:rFonts w:ascii="Bitstream Charter" w:eastAsia="Symbol" w:hAnsi="Bitstream Charter" w:cs="Symbol"/>
          <w:i/>
        </w:rPr>
        <w:t xml:space="preserve">satisfiable Abox 2) to convert the graph structure of </w:t>
      </w:r>
      <w:ins w:id="128" w:author="Haller, Armin (ICT Centre, Acton)" w:date="2013-02-08T12:15:00Z">
        <w:r w:rsidR="00963814">
          <w:rPr>
            <w:rFonts w:ascii="Bitstream Charter" w:eastAsia="Symbol" w:hAnsi="Bitstream Charter" w:cs="Symbol"/>
            <w:i/>
          </w:rPr>
          <w:t xml:space="preserve">the </w:t>
        </w:r>
      </w:ins>
      <w:r>
        <w:rPr>
          <w:rFonts w:ascii="Bitstream Charter" w:eastAsia="Symbol" w:hAnsi="Bitstream Charter" w:cs="Symbol"/>
          <w:i/>
        </w:rPr>
        <w:t xml:space="preserve">ontology to </w:t>
      </w:r>
      <w:ins w:id="129" w:author="Haller, Armin (ICT Centre, Acton)" w:date="2013-02-08T12:15:00Z">
        <w:r w:rsidR="00963814">
          <w:rPr>
            <w:rFonts w:ascii="Bitstream Charter" w:eastAsia="Symbol" w:hAnsi="Bitstream Charter" w:cs="Symbol"/>
            <w:i/>
          </w:rPr>
          <w:t xml:space="preserve">a compatible </w:t>
        </w:r>
      </w:ins>
      <w:r>
        <w:rPr>
          <w:rFonts w:ascii="Bitstream Charter" w:eastAsia="Symbol" w:hAnsi="Bitstream Charter" w:cs="Symbol"/>
          <w:i/>
        </w:rPr>
        <w:t xml:space="preserve">tree </w:t>
      </w:r>
      <w:del w:id="130" w:author="Haller, Armin (ICT Centre, Acton)" w:date="2013-02-08T12:15:00Z">
        <w:r w:rsidDel="00963814">
          <w:rPr>
            <w:rFonts w:ascii="Bitstream Charter" w:eastAsia="Symbol" w:hAnsi="Bitstream Charter" w:cs="Symbol"/>
            <w:i/>
          </w:rPr>
          <w:delText xml:space="preserve">nature </w:delText>
        </w:r>
      </w:del>
      <w:ins w:id="131" w:author="Haller, Armin (ICT Centre, Acton)" w:date="2013-02-08T12:15:00Z">
        <w:r w:rsidR="00963814">
          <w:rPr>
            <w:rFonts w:ascii="Bitstream Charter" w:eastAsia="Symbol" w:hAnsi="Bitstream Charter" w:cs="Symbol"/>
            <w:i/>
          </w:rPr>
          <w:t xml:space="preserve">structure </w:t>
        </w:r>
      </w:ins>
      <w:r>
        <w:rPr>
          <w:rFonts w:ascii="Bitstream Charter" w:eastAsia="Symbol" w:hAnsi="Bitstream Charter" w:cs="Symbol"/>
          <w:i/>
        </w:rPr>
        <w:t>for web forms.</w:t>
      </w:r>
      <w:del w:id="132" w:author="Haller, Armin (ICT Centre, Acton)" w:date="2013-02-08T12:15:00Z">
        <w:r w:rsidDel="00963814">
          <w:rPr>
            <w:rFonts w:ascii="Bitstream Charter" w:eastAsia="Symbol" w:hAnsi="Bitstream Charter" w:cs="Symbol"/>
            <w:i/>
          </w:rPr>
          <w:delText xml:space="preserve"> </w:delText>
        </w:r>
      </w:del>
      <w:r>
        <w:rPr>
          <w:rFonts w:ascii="Bitstream Charter" w:eastAsia="Symbol" w:hAnsi="Bitstream Charter" w:cs="Symbol"/>
          <w:i/>
        </w:rPr>
        <w:t xml:space="preserve"> If property p</w:t>
      </w:r>
      <w:r>
        <w:rPr>
          <w:rFonts w:ascii="Bitstream Charter" w:eastAsia="Symbol" w:hAnsi="Bitstream Charter" w:cs="Symbol"/>
          <w:i/>
          <w:vertAlign w:val="subscript"/>
        </w:rPr>
        <w:t>j</w:t>
      </w:r>
      <w:r>
        <w:rPr>
          <w:rFonts w:ascii="Bitstream Charter" w:eastAsia="Symbol" w:hAnsi="Bitstream Charter" w:cs="Symbol"/>
          <w:i/>
        </w:rPr>
        <w:t xml:space="preserve">  is owl:inverseOf P, we drop this property because its inverse property has already been handled by algorithm while modeling some previous classs. If property is owl:TransitiveProperty or owl:SymmetricProperty then we create a simple textbox to add a new instance of </w:t>
      </w:r>
      <w:r>
        <w:rPr>
          <w:rFonts w:ascii="Bitstream Charter" w:eastAsia="Symbol" w:hAnsi="Bitstream Charter" w:cs="Symbol"/>
        </w:rPr>
        <w:t xml:space="preserve"> </w:t>
      </w:r>
      <w:r>
        <w:rPr>
          <w:rFonts w:ascii="Bitstream Charter" w:eastAsia="Symbol" w:hAnsi="Bitstream Charter" w:cs="Symbol"/>
          <w:i/>
        </w:rPr>
        <w:t>r</w:t>
      </w:r>
      <w:r>
        <w:rPr>
          <w:rFonts w:ascii="Bitstream Charter" w:eastAsia="Symbol" w:hAnsi="Bitstream Charter" w:cs="Symbol"/>
          <w:i/>
          <w:vertAlign w:val="subscript"/>
        </w:rPr>
        <w:t xml:space="preserve">j </w:t>
      </w:r>
      <w:r>
        <w:rPr>
          <w:rFonts w:ascii="Bitstream Charter" w:eastAsia="Symbol" w:hAnsi="Bitstream Charter" w:cs="Symbol"/>
          <w:i/>
        </w:rPr>
        <w:t>. We stop processing the properties of range r</w:t>
      </w:r>
      <w:r>
        <w:rPr>
          <w:rFonts w:ascii="Bitstream Charter" w:eastAsia="Symbol" w:hAnsi="Bitstream Charter" w:cs="Symbol"/>
          <w:i/>
          <w:vertAlign w:val="subscript"/>
        </w:rPr>
        <w:t>j</w:t>
      </w:r>
      <w:r>
        <w:rPr>
          <w:rFonts w:ascii="Bitstream Charter" w:eastAsia="Symbol" w:hAnsi="Bitstream Charter" w:cs="Symbol"/>
          <w:i/>
        </w:rPr>
        <w:t xml:space="preserve"> </w:t>
      </w:r>
      <w:del w:id="133" w:author="Haller, Armin (ICT Centre, Acton)" w:date="2013-02-08T12:19:00Z">
        <w:r w:rsidDel="00963814">
          <w:rPr>
            <w:rFonts w:ascii="Bitstream Charter" w:eastAsia="Symbol" w:hAnsi="Bitstream Charter" w:cs="Symbol"/>
            <w:i/>
          </w:rPr>
          <w:delText xml:space="preserve"> </w:delText>
        </w:r>
      </w:del>
      <w:r>
        <w:rPr>
          <w:rFonts w:ascii="Bitstream Charter" w:eastAsia="Symbol" w:hAnsi="Bitstream Charter" w:cs="Symbol"/>
          <w:i/>
        </w:rPr>
        <w:t>to break the loop. Further</w:t>
      </w:r>
      <w:ins w:id="134" w:author="Haller, Armin (ICT Centre, Acton)" w:date="2013-02-08T12:19:00Z">
        <w:r w:rsidR="00963814">
          <w:rPr>
            <w:rFonts w:ascii="Bitstream Charter" w:eastAsia="Symbol" w:hAnsi="Bitstream Charter" w:cs="Symbol"/>
            <w:i/>
          </w:rPr>
          <w:t>,</w:t>
        </w:r>
      </w:ins>
      <w:r>
        <w:rPr>
          <w:rFonts w:ascii="Bitstream Charter" w:eastAsia="Symbol" w:hAnsi="Bitstream Charter" w:cs="Symbol"/>
          <w:i/>
        </w:rPr>
        <w:t xml:space="preserve"> if r</w:t>
      </w:r>
      <w:r>
        <w:rPr>
          <w:rFonts w:ascii="Bitstream Charter" w:eastAsia="Symbol" w:hAnsi="Bitstream Charter" w:cs="Symbol"/>
          <w:i/>
          <w:vertAlign w:val="subscript"/>
        </w:rPr>
        <w:t>j</w:t>
      </w:r>
      <w:r>
        <w:rPr>
          <w:rFonts w:ascii="Bitstream Charter" w:eastAsia="Symbol" w:hAnsi="Bitstream Charter" w:cs="Symbol"/>
          <w:i/>
        </w:rPr>
        <w:t xml:space="preserve"> has no property with it or r</w:t>
      </w:r>
      <w:r>
        <w:rPr>
          <w:rFonts w:ascii="Bitstream Charter" w:eastAsia="Symbol" w:hAnsi="Bitstream Charter" w:cs="Symbol"/>
          <w:i/>
          <w:vertAlign w:val="subscript"/>
        </w:rPr>
        <w:t>j</w:t>
      </w:r>
      <w:r>
        <w:rPr>
          <w:rFonts w:ascii="Bitstream Charter" w:eastAsia="Symbol" w:hAnsi="Bitstream Charter" w:cs="Symbol"/>
          <w:i/>
        </w:rPr>
        <w:t xml:space="preserve"> is already in map </w:t>
      </w:r>
      <w:r>
        <w:rPr>
          <w:rFonts w:ascii="Symbol" w:eastAsia="Symbol" w:hAnsi="Symbol" w:cs="Symbol"/>
          <w:b/>
          <w:bCs/>
        </w:rPr>
        <w:t></w:t>
      </w:r>
      <w:r>
        <w:rPr>
          <w:rFonts w:ascii="Symbol" w:eastAsia="Symbol" w:hAnsi="Symbol" w:cs="Symbol"/>
          <w:b/>
          <w:bCs/>
        </w:rPr>
        <w:t></w:t>
      </w:r>
      <w:r>
        <w:rPr>
          <w:rFonts w:ascii="Bitstream Charter" w:eastAsia="Symbol" w:hAnsi="Bitstream Charter" w:cs="Symbol"/>
        </w:rPr>
        <w:t xml:space="preserve">(which means that range for the property is already traversed). We create a textbox. </w:t>
      </w:r>
      <w:del w:id="135" w:author="Haller, Armin (ICT Centre, Acton)" w:date="2013-02-08T12:20:00Z">
        <w:r w:rsidDel="00963814">
          <w:rPr>
            <w:rFonts w:ascii="Bitstream Charter" w:eastAsia="Symbol" w:hAnsi="Bitstream Charter" w:cs="Symbol"/>
          </w:rPr>
          <w:delText>At last</w:delText>
        </w:r>
      </w:del>
      <w:ins w:id="136" w:author="Haller, Armin (ICT Centre, Acton)" w:date="2013-02-08T12:20:00Z">
        <w:r w:rsidR="00963814">
          <w:rPr>
            <w:rFonts w:ascii="Bitstream Charter" w:eastAsia="Symbol" w:hAnsi="Bitstream Charter" w:cs="Symbol"/>
          </w:rPr>
          <w:t xml:space="preserve">Finally, </w:t>
        </w:r>
      </w:ins>
      <w:del w:id="137" w:author="Haller, Armin (ICT Centre, Acton)" w:date="2013-02-08T12:20:00Z">
        <w:r w:rsidDel="00963814">
          <w:rPr>
            <w:rFonts w:ascii="Bitstream Charter" w:eastAsia="Symbol" w:hAnsi="Bitstream Charter" w:cs="Symbol"/>
          </w:rPr>
          <w:delText xml:space="preserve"> i</w:delText>
        </w:r>
      </w:del>
      <w:ins w:id="138" w:author="Haller, Armin (ICT Centre, Acton)" w:date="2013-02-08T12:20:00Z">
        <w:r w:rsidR="00963814">
          <w:rPr>
            <w:rFonts w:ascii="Bitstream Charter" w:eastAsia="Symbol" w:hAnsi="Bitstream Charter" w:cs="Symbol"/>
          </w:rPr>
          <w:t>i</w:t>
        </w:r>
      </w:ins>
      <w:r>
        <w:rPr>
          <w:rFonts w:ascii="Bitstream Charter" w:eastAsia="Symbol" w:hAnsi="Bitstream Charter" w:cs="Symbol"/>
        </w:rPr>
        <w:t xml:space="preserve">f </w:t>
      </w:r>
      <w:del w:id="139" w:author="Haller, Armin (ICT Centre, Acton)" w:date="2013-02-08T12:20:00Z">
        <w:r w:rsidDel="00963814">
          <w:rPr>
            <w:rFonts w:ascii="Bitstream Charter" w:eastAsia="Symbol" w:hAnsi="Bitstream Charter" w:cs="Symbol"/>
          </w:rPr>
          <w:delText xml:space="preserve"> </w:delText>
        </w:r>
      </w:del>
      <w:r>
        <w:rPr>
          <w:rFonts w:ascii="Bitstream Charter" w:eastAsia="Symbol" w:hAnsi="Bitstream Charter" w:cs="Symbol"/>
        </w:rPr>
        <w:t>there exists some</w:t>
      </w:r>
      <w:r>
        <w:rPr>
          <w:rFonts w:ascii="Bitstream Charter" w:eastAsia="Symbol" w:hAnsi="Bitstream Charter" w:cs="Symbol"/>
          <w:i/>
        </w:rPr>
        <w:t xml:space="preserve"> properties whose domain is r</w:t>
      </w:r>
      <w:r>
        <w:rPr>
          <w:rFonts w:ascii="Bitstream Charter" w:eastAsia="Symbol" w:hAnsi="Bitstream Charter" w:cs="Symbol"/>
          <w:i/>
          <w:vertAlign w:val="subscript"/>
        </w:rPr>
        <w:t>j</w:t>
      </w:r>
      <w:del w:id="140" w:author="Haller, Armin (ICT Centre, Acton)" w:date="2013-02-08T12:20:00Z">
        <w:r w:rsidDel="001D2E8C">
          <w:rPr>
            <w:rFonts w:ascii="Bitstream Charter" w:eastAsia="Symbol" w:hAnsi="Bitstream Charter" w:cs="Symbol"/>
            <w:i/>
          </w:rPr>
          <w:delText xml:space="preserve"> </w:delText>
        </w:r>
      </w:del>
      <w:r>
        <w:rPr>
          <w:rFonts w:ascii="Bitstream Charter" w:eastAsia="Symbol" w:hAnsi="Bitstream Charter" w:cs="Symbol"/>
          <w:i/>
        </w:rPr>
        <w:t xml:space="preserve">, we create a widgetElement Group or Dynamic Group and add new widgetElements inside it according to the same </w:t>
      </w:r>
      <w:r>
        <w:rPr>
          <w:rFonts w:ascii="Bitstream Charter" w:eastAsia="Symbol" w:hAnsi="Bitstream Charter" w:cs="Symbol"/>
          <w:i/>
          <w:iCs/>
        </w:rPr>
        <w:t xml:space="preserve">modelOntologyclass </w:t>
      </w:r>
      <w:r>
        <w:rPr>
          <w:rFonts w:ascii="Bitstream Charter" w:eastAsia="Symbol" w:hAnsi="Bitstream Charter" w:cs="Symbol"/>
          <w:i/>
        </w:rPr>
        <w:t>procedure. This recurive procedure is called until all the object properties meet some loop termination conditions.</w:t>
      </w:r>
    </w:p>
    <w:p w:rsidR="00CF3269" w:rsidRDefault="00CF3269">
      <w:pPr>
        <w:pStyle w:val="Standard"/>
        <w:jc w:val="both"/>
        <w:rPr>
          <w:rFonts w:ascii="Bitstream Charter" w:eastAsia="Symbol" w:hAnsi="Bitstream Charter" w:cs="Symbol"/>
          <w:i/>
        </w:rPr>
      </w:pPr>
    </w:p>
    <w:p w:rsidR="00CF3269" w:rsidRDefault="00A56BAB">
      <w:pPr>
        <w:pStyle w:val="Standard"/>
        <w:jc w:val="both"/>
        <w:rPr>
          <w:rFonts w:ascii="Bitstream Charter" w:eastAsia="Symbol" w:hAnsi="Bitstream Charter" w:cs="Symbol"/>
          <w:i/>
        </w:rPr>
      </w:pPr>
      <w:r>
        <w:rPr>
          <w:rFonts w:ascii="Bitstream Charter" w:eastAsia="Symbol" w:hAnsi="Bitstream Charter" w:cs="Symbol"/>
          <w:i/>
        </w:rPr>
        <w:t xml:space="preserve">We have deliberately omitted the logic of owl:FunctionalProperty from algorithm for brevity. </w:t>
      </w:r>
      <w:ins w:id="141" w:author="Haller, Armin (ICT Centre, Acton)" w:date="2013-02-08T12:21:00Z">
        <w:r w:rsidR="001D2E8C">
          <w:rPr>
            <w:rFonts w:ascii="Bitstream Charter" w:eastAsia="Symbol" w:hAnsi="Bitstream Charter" w:cs="Symbol"/>
            <w:i/>
          </w:rPr>
          <w:t>By default, us</w:t>
        </w:r>
      </w:ins>
      <w:del w:id="142" w:author="Haller, Armin (ICT Centre, Acton)" w:date="2013-02-08T12:21:00Z">
        <w:r w:rsidDel="001D2E8C">
          <w:rPr>
            <w:rFonts w:ascii="Bitstream Charter" w:eastAsia="Symbol" w:hAnsi="Bitstream Charter" w:cs="Symbol"/>
            <w:i/>
          </w:rPr>
          <w:delText>Us</w:delText>
        </w:r>
      </w:del>
      <w:r>
        <w:rPr>
          <w:rFonts w:ascii="Bitstream Charter" w:eastAsia="Symbol" w:hAnsi="Bitstream Charter" w:cs="Symbol"/>
          <w:i/>
        </w:rPr>
        <w:t xml:space="preserve">ers are allowed to add multiple values for a property by pressing a + button </w:t>
      </w:r>
      <w:del w:id="143" w:author="Haller, Armin (ICT Centre, Acton)" w:date="2013-02-08T12:21:00Z">
        <w:r w:rsidDel="001D2E8C">
          <w:rPr>
            <w:rFonts w:ascii="Bitstream Charter" w:eastAsia="Symbol" w:hAnsi="Bitstream Charter" w:cs="Symbol"/>
            <w:i/>
          </w:rPr>
          <w:delText xml:space="preserve">with each property </w:delText>
        </w:r>
      </w:del>
      <w:r>
        <w:rPr>
          <w:rFonts w:ascii="Bitstream Charter" w:eastAsia="Symbol" w:hAnsi="Bitstream Charter" w:cs="Symbol"/>
          <w:i/>
        </w:rPr>
        <w:t>if it</w:t>
      </w:r>
      <w:ins w:id="144" w:author="Haller, Armin (ICT Centre, Acton)" w:date="2013-02-08T12:21:00Z">
        <w:r w:rsidR="001D2E8C">
          <w:rPr>
            <w:rFonts w:ascii="Bitstream Charter" w:eastAsia="Symbol" w:hAnsi="Bitstream Charter" w:cs="Symbol"/>
            <w:i/>
          </w:rPr>
          <w:t xml:space="preserve"> i</w:t>
        </w:r>
      </w:ins>
      <w:r>
        <w:rPr>
          <w:rFonts w:ascii="Bitstream Charter" w:eastAsia="Symbol" w:hAnsi="Bitstream Charter" w:cs="Symbol"/>
          <w:i/>
        </w:rPr>
        <w:t>s a non functional property</w:t>
      </w:r>
      <w:ins w:id="145" w:author="Haller, Armin (ICT Centre, Acton)" w:date="2013-02-08T12:22:00Z">
        <w:r w:rsidR="001D2E8C">
          <w:rPr>
            <w:rFonts w:ascii="Bitstream Charter" w:eastAsia="Symbol" w:hAnsi="Bitstream Charter" w:cs="Symbol"/>
            <w:i/>
          </w:rPr>
          <w:t xml:space="preserve"> which actually results in a change of the Web form model after submission as well as the data provided</w:t>
        </w:r>
      </w:ins>
      <w:r>
        <w:rPr>
          <w:rFonts w:ascii="Bitstream Charter" w:eastAsia="Symbol" w:hAnsi="Bitstream Charter" w:cs="Symbol"/>
          <w:i/>
        </w:rPr>
        <w:t xml:space="preserve">. </w:t>
      </w:r>
      <w:del w:id="146" w:author="Haller, Armin (ICT Centre, Acton)" w:date="2013-02-08T12:21:00Z">
        <w:r w:rsidDel="001D2E8C">
          <w:rPr>
            <w:rFonts w:ascii="Bitstream Charter" w:eastAsia="Symbol" w:hAnsi="Bitstream Charter" w:cs="Symbol"/>
            <w:i/>
          </w:rPr>
          <w:delText xml:space="preserve"> </w:delText>
        </w:r>
      </w:del>
      <w:r>
        <w:rPr>
          <w:rFonts w:ascii="Bitstream Charter" w:eastAsia="Symbol" w:hAnsi="Bitstream Charter" w:cs="Symbol"/>
          <w:i/>
        </w:rPr>
        <w:t xml:space="preserve">Similarly </w:t>
      </w:r>
      <w:ins w:id="147" w:author="Haller, Armin (ICT Centre, Acton)" w:date="2013-02-08T12:21:00Z">
        <w:r w:rsidR="001D2E8C">
          <w:rPr>
            <w:rFonts w:ascii="Bitstream Charter" w:eastAsia="Symbol" w:hAnsi="Bitstream Charter" w:cs="Symbol"/>
            <w:i/>
          </w:rPr>
          <w:t xml:space="preserve">a </w:t>
        </w:r>
      </w:ins>
      <w:r>
        <w:rPr>
          <w:rFonts w:ascii="Bitstream Charter" w:eastAsia="Symbol" w:hAnsi="Bitstream Charter" w:cs="Symbol"/>
          <w:i/>
        </w:rPr>
        <w:t xml:space="preserve">user can modify a web form </w:t>
      </w:r>
      <w:del w:id="148" w:author="Haller, Armin (ICT Centre, Acton)" w:date="2013-02-08T12:22:00Z">
        <w:r w:rsidDel="001D2E8C">
          <w:rPr>
            <w:rFonts w:ascii="Bitstream Charter" w:eastAsia="Symbol" w:hAnsi="Bitstream Charter" w:cs="Symbol"/>
            <w:i/>
          </w:rPr>
          <w:delText xml:space="preserve">for it </w:delText>
        </w:r>
      </w:del>
      <w:r>
        <w:rPr>
          <w:rFonts w:ascii="Bitstream Charter" w:eastAsia="Symbol" w:hAnsi="Bitstream Charter" w:cs="Symbol"/>
          <w:i/>
        </w:rPr>
        <w:t xml:space="preserve">by eliminating a property from </w:t>
      </w:r>
      <w:ins w:id="149" w:author="Haller, Armin (ICT Centre, Acton)" w:date="2013-02-08T12:22:00Z">
        <w:r w:rsidR="001D2E8C">
          <w:rPr>
            <w:rFonts w:ascii="Bitstream Charter" w:eastAsia="Symbol" w:hAnsi="Bitstream Charter" w:cs="Symbol"/>
            <w:i/>
          </w:rPr>
          <w:t>the model</w:t>
        </w:r>
      </w:ins>
      <w:del w:id="150" w:author="Haller, Armin (ICT Centre, Acton)" w:date="2013-02-08T12:22:00Z">
        <w:r w:rsidDel="001D2E8C">
          <w:rPr>
            <w:rFonts w:ascii="Bitstream Charter" w:eastAsia="Symbol" w:hAnsi="Bitstream Charter" w:cs="Symbol"/>
            <w:i/>
          </w:rPr>
          <w:delText>form</w:delText>
        </w:r>
      </w:del>
      <w:r>
        <w:rPr>
          <w:rFonts w:ascii="Bitstream Charter" w:eastAsia="Symbol" w:hAnsi="Bitstream Charter" w:cs="Symbol"/>
          <w:i/>
        </w:rPr>
        <w:t xml:space="preserve"> with '-' sign shown next to '+' button.</w:t>
      </w:r>
    </w:p>
    <w:p w:rsidR="00CF3269" w:rsidRDefault="00CF3269">
      <w:pPr>
        <w:pStyle w:val="Standard"/>
        <w:jc w:val="both"/>
        <w:rPr>
          <w:ins w:id="151" w:author="Haller, Armin (ICT Centre, Acton)" w:date="2013-02-08T12:23:00Z"/>
          <w:rFonts w:ascii="Bitstream Charter" w:eastAsia="Symbol" w:hAnsi="Bitstream Charter" w:cs="Symbol"/>
          <w:i/>
        </w:rPr>
      </w:pPr>
    </w:p>
    <w:p w:rsidR="001D2E8C" w:rsidDel="001D2E8C" w:rsidRDefault="001D2E8C">
      <w:pPr>
        <w:pStyle w:val="Standard"/>
        <w:jc w:val="both"/>
        <w:rPr>
          <w:del w:id="152" w:author="Haller, Armin (ICT Centre, Acton)" w:date="2013-02-08T12:23:00Z"/>
          <w:rFonts w:ascii="Bitstream Charter" w:eastAsia="Symbol" w:hAnsi="Bitstream Charter" w:cs="Symbol"/>
          <w:i/>
        </w:rPr>
      </w:pPr>
    </w:p>
    <w:p w:rsidR="00000000" w:rsidRDefault="000C31E8">
      <w:pPr>
        <w:pStyle w:val="Standard"/>
        <w:rPr>
          <w:rFonts w:ascii="Bitstream Charter" w:hAnsi="Bitstream Charter"/>
          <w:b/>
          <w:bCs/>
          <w:i/>
          <w:iCs/>
          <w:rPrChange w:id="153" w:author="Haller, Armin (ICT Centre, Acton)" w:date="2013-02-08T12:23:00Z">
            <w:rPr>
              <w:rFonts w:ascii="Bitstream Charter" w:eastAsia="Symbol" w:hAnsi="Bitstream Charter" w:cs="Symbol"/>
              <w:i/>
            </w:rPr>
          </w:rPrChange>
        </w:rPr>
        <w:pPrChange w:id="154" w:author="Haller, Armin (ICT Centre, Acton)" w:date="2013-02-08T12:23:00Z">
          <w:pPr>
            <w:pStyle w:val="Standard"/>
            <w:jc w:val="both"/>
          </w:pPr>
        </w:pPrChange>
      </w:pPr>
      <w:ins w:id="155" w:author="Haller, Armin (ICT Centre, Acton)" w:date="2013-02-08T12:10:00Z">
        <w:r w:rsidRPr="000C31E8">
          <w:rPr>
            <w:rFonts w:ascii="Bitstream Charter" w:hAnsi="Bitstream Charter"/>
            <w:b/>
            <w:bCs/>
            <w:i/>
            <w:iCs/>
            <w:rPrChange w:id="156" w:author="Haller, Armin (ICT Centre, Acton)" w:date="2013-02-08T12:23:00Z">
              <w:rPr>
                <w:rFonts w:ascii="Bitstream Charter" w:eastAsia="Symbol" w:hAnsi="Bitstream Charter" w:cs="Symbol"/>
                <w:i/>
              </w:rPr>
            </w:rPrChange>
          </w:rPr>
          <w:t xml:space="preserve">Visualisation </w:t>
        </w:r>
      </w:ins>
      <w:ins w:id="157" w:author="Haller, Armin (ICT Centre, Acton)" w:date="2013-02-08T12:11:00Z">
        <w:r w:rsidRPr="000C31E8">
          <w:rPr>
            <w:rFonts w:ascii="Bitstream Charter" w:hAnsi="Bitstream Charter"/>
            <w:b/>
            <w:bCs/>
            <w:i/>
            <w:iCs/>
            <w:rPrChange w:id="158" w:author="Haller, Armin (ICT Centre, Acton)" w:date="2013-02-08T12:23:00Z">
              <w:rPr>
                <w:rFonts w:ascii="Bitstream Charter" w:eastAsia="Symbol" w:hAnsi="Bitstream Charter" w:cs="Symbol"/>
                <w:i/>
              </w:rPr>
            </w:rPrChange>
          </w:rPr>
          <w:t>of generated Web form using the</w:t>
        </w:r>
      </w:ins>
      <w:ins w:id="159" w:author="Haller, Armin (ICT Centre, Acton)" w:date="2013-02-08T12:10:00Z">
        <w:r w:rsidRPr="000C31E8">
          <w:rPr>
            <w:rFonts w:ascii="Bitstream Charter" w:hAnsi="Bitstream Charter"/>
            <w:b/>
            <w:bCs/>
            <w:i/>
            <w:iCs/>
            <w:rPrChange w:id="160" w:author="Haller, Armin (ICT Centre, Acton)" w:date="2013-02-08T12:23:00Z">
              <w:rPr>
                <w:rFonts w:ascii="Bitstream Charter" w:eastAsia="Symbol" w:hAnsi="Bitstream Charter" w:cs="Symbol"/>
                <w:i/>
              </w:rPr>
            </w:rPrChange>
          </w:rPr>
          <w:t xml:space="preserve"> </w:t>
        </w:r>
      </w:ins>
      <w:ins w:id="161" w:author="Haller, Armin (ICT Centre, Acton)" w:date="2013-02-08T12:11:00Z">
        <w:r w:rsidRPr="000C31E8">
          <w:rPr>
            <w:rFonts w:ascii="Bitstream Charter" w:hAnsi="Bitstream Charter"/>
            <w:b/>
            <w:bCs/>
            <w:i/>
            <w:iCs/>
            <w:rPrChange w:id="162" w:author="Haller, Armin (ICT Centre, Acton)" w:date="2013-02-08T12:23:00Z">
              <w:rPr>
                <w:rFonts w:ascii="Bitstream Charter" w:eastAsia="Symbol" w:hAnsi="Bitstream Charter" w:cs="Symbol"/>
                <w:i/>
              </w:rPr>
            </w:rPrChange>
          </w:rPr>
          <w:t xml:space="preserve">RaUL </w:t>
        </w:r>
      </w:ins>
      <w:ins w:id="163" w:author="Haller, Armin (ICT Centre, Acton)" w:date="2013-02-08T12:10:00Z">
        <w:r w:rsidRPr="000C31E8">
          <w:rPr>
            <w:rFonts w:ascii="Bitstream Charter" w:hAnsi="Bitstream Charter"/>
            <w:b/>
            <w:bCs/>
            <w:i/>
            <w:iCs/>
            <w:rPrChange w:id="164" w:author="Haller, Armin (ICT Centre, Acton)" w:date="2013-02-08T12:23:00Z">
              <w:rPr>
                <w:rFonts w:ascii="Bitstream Charter" w:eastAsia="Symbol" w:hAnsi="Bitstream Charter" w:cs="Symbol"/>
                <w:i/>
              </w:rPr>
            </w:rPrChange>
          </w:rPr>
          <w:t>JavaScript</w:t>
        </w:r>
      </w:ins>
      <w:ins w:id="165" w:author="Haller, Armin (ICT Centre, Acton)" w:date="2013-02-08T12:12:00Z">
        <w:r w:rsidRPr="000C31E8">
          <w:rPr>
            <w:rFonts w:ascii="Bitstream Charter" w:hAnsi="Bitstream Charter"/>
            <w:b/>
            <w:bCs/>
            <w:i/>
            <w:iCs/>
            <w:rPrChange w:id="166" w:author="Haller, Armin (ICT Centre, Acton)" w:date="2013-02-08T12:23:00Z">
              <w:rPr>
                <w:rFonts w:ascii="Bitstream Charter" w:eastAsia="Symbol" w:hAnsi="Bitstream Charter" w:cs="Symbol"/>
                <w:i/>
              </w:rPr>
            </w:rPrChange>
          </w:rPr>
          <w:t xml:space="preserve"> library</w:t>
        </w:r>
      </w:ins>
      <w:del w:id="167" w:author="Haller, Armin (ICT Centre, Acton)" w:date="2013-02-08T11:57:00Z">
        <w:r w:rsidRPr="000C31E8">
          <w:rPr>
            <w:rFonts w:ascii="Bitstream Charter" w:hAnsi="Bitstream Charter"/>
            <w:b/>
            <w:bCs/>
            <w:i/>
            <w:iCs/>
            <w:rPrChange w:id="168" w:author="Haller, Armin (ICT Centre, Acton)" w:date="2013-02-08T12:23:00Z">
              <w:rPr>
                <w:rFonts w:ascii="Bitstream Charter" w:eastAsia="Symbol" w:hAnsi="Bitstream Charter" w:cs="Symbol"/>
                <w:i/>
              </w:rPr>
            </w:rPrChange>
          </w:rPr>
          <w:delText xml:space="preserve"> </w:delText>
        </w:r>
      </w:del>
    </w:p>
    <w:p w:rsidR="00CF3269" w:rsidRDefault="00CF3269">
      <w:pPr>
        <w:pStyle w:val="Standard"/>
        <w:rPr>
          <w:ins w:id="169" w:author="Haller, Armin (ICT Centre, Acton)" w:date="2013-02-08T12:12:00Z"/>
          <w:rFonts w:ascii="Bitstream Charter" w:eastAsia="Symbol" w:hAnsi="Bitstream Charter" w:cs="Symbol"/>
          <w:i/>
        </w:rPr>
      </w:pPr>
    </w:p>
    <w:p w:rsidR="00963814" w:rsidRDefault="00D56B22">
      <w:pPr>
        <w:pStyle w:val="Standard"/>
        <w:rPr>
          <w:ins w:id="170" w:author="Haller, Armin (ICT Centre, Acton)" w:date="2013-02-11T12:10:00Z"/>
          <w:rFonts w:ascii="Bitstream Charter" w:eastAsia="Symbol" w:hAnsi="Bitstream Charter" w:cs="Symbol"/>
          <w:i/>
        </w:rPr>
      </w:pPr>
      <w:ins w:id="171" w:author="Haller, Armin (ICT Centre, Acton)" w:date="2013-02-11T12:03:00Z">
        <w:r>
          <w:rPr>
            <w:rFonts w:ascii="Bitstream Charter" w:eastAsia="Symbol" w:hAnsi="Bitstream Charter" w:cs="Symbol"/>
            <w:i/>
          </w:rPr>
          <w:t xml:space="preserve">The </w:t>
        </w:r>
        <w:proofErr w:type="spellStart"/>
        <w:r>
          <w:rPr>
            <w:rFonts w:ascii="Bitstream Charter" w:eastAsia="Symbol" w:hAnsi="Bitstream Charter" w:cs="Symbol"/>
            <w:i/>
          </w:rPr>
          <w:t>ActiveRaUL</w:t>
        </w:r>
        <w:proofErr w:type="spellEnd"/>
        <w:r>
          <w:rPr>
            <w:rFonts w:ascii="Bitstream Charter" w:eastAsia="Symbol" w:hAnsi="Bitstream Charter" w:cs="Symbol"/>
            <w:i/>
          </w:rPr>
          <w:t xml:space="preserve"> Web service can be invoked by any REST client, including, of course, Web browsers. However, for </w:t>
        </w:r>
      </w:ins>
      <w:ins w:id="172" w:author="Haller, Armin (ICT Centre, Acton)" w:date="2013-02-11T12:06:00Z">
        <w:r>
          <w:rPr>
            <w:rFonts w:ascii="Bitstream Charter" w:eastAsia="Symbol" w:hAnsi="Bitstream Charter" w:cs="Symbol"/>
            <w:i/>
          </w:rPr>
          <w:t>HTTP requests beyond the</w:t>
        </w:r>
      </w:ins>
      <w:ins w:id="173" w:author="Haller, Armin (ICT Centre, Acton)" w:date="2013-02-11T12:07:00Z">
        <w:r>
          <w:rPr>
            <w:rFonts w:ascii="Bitstream Charter" w:eastAsia="Symbol" w:hAnsi="Bitstream Charter" w:cs="Symbol"/>
            <w:i/>
          </w:rPr>
          <w:t xml:space="preserve"> GET and POST requests supported by HTML forms in </w:t>
        </w:r>
      </w:ins>
      <w:ins w:id="174" w:author="Haller, Armin (ICT Centre, Acton)" w:date="2013-02-11T12:16:00Z">
        <w:r w:rsidR="00915EA9">
          <w:rPr>
            <w:rFonts w:ascii="Bitstream Charter" w:eastAsia="Symbol" w:hAnsi="Bitstream Charter" w:cs="Symbol"/>
            <w:i/>
          </w:rPr>
          <w:t xml:space="preserve">Web </w:t>
        </w:r>
      </w:ins>
      <w:ins w:id="175" w:author="Haller, Armin (ICT Centre, Acton)" w:date="2013-02-11T12:07:00Z">
        <w:r>
          <w:rPr>
            <w:rFonts w:ascii="Bitstream Charter" w:eastAsia="Symbol" w:hAnsi="Bitstream Charter" w:cs="Symbol"/>
            <w:i/>
          </w:rPr>
          <w:t xml:space="preserve">browsers, for example, to </w:t>
        </w:r>
      </w:ins>
      <w:ins w:id="176" w:author="Haller, Armin (ICT Centre, Acton)" w:date="2013-02-11T12:03:00Z">
        <w:r>
          <w:rPr>
            <w:rFonts w:ascii="Bitstream Charter" w:eastAsia="Symbol" w:hAnsi="Bitstream Charter" w:cs="Symbol"/>
            <w:i/>
          </w:rPr>
          <w:t>submit an arbitrary ontology file</w:t>
        </w:r>
      </w:ins>
      <w:ins w:id="177" w:author="Haller, Armin (ICT Centre, Acton)" w:date="2013-02-11T12:08:00Z">
        <w:r>
          <w:rPr>
            <w:rFonts w:ascii="Bitstream Charter" w:eastAsia="Symbol" w:hAnsi="Bitstream Charter" w:cs="Symbol"/>
            <w:i/>
          </w:rPr>
          <w:t xml:space="preserve"> (or a reference to one)</w:t>
        </w:r>
      </w:ins>
      <w:ins w:id="178" w:author="Haller, Armin (ICT Centre, Acton)" w:date="2013-02-11T12:03:00Z">
        <w:r>
          <w:rPr>
            <w:rFonts w:ascii="Bitstream Charter" w:eastAsia="Symbol" w:hAnsi="Bitstream Charter" w:cs="Symbol"/>
            <w:i/>
          </w:rPr>
          <w:t xml:space="preserve"> or for </w:t>
        </w:r>
      </w:ins>
      <w:ins w:id="179" w:author="Haller, Armin (ICT Centre, Acton)" w:date="2013-02-11T12:08:00Z">
        <w:r>
          <w:rPr>
            <w:rFonts w:ascii="Bitstream Charter" w:eastAsia="Symbol" w:hAnsi="Bitstream Charter" w:cs="Symbol"/>
            <w:i/>
          </w:rPr>
          <w:t xml:space="preserve">submitting data through </w:t>
        </w:r>
      </w:ins>
      <w:ins w:id="180" w:author="Haller, Armin (ICT Centre, Acton)" w:date="2013-02-11T12:03:00Z">
        <w:r>
          <w:rPr>
            <w:rFonts w:ascii="Bitstream Charter" w:eastAsia="Symbol" w:hAnsi="Bitstream Charter" w:cs="Symbol"/>
            <w:i/>
          </w:rPr>
          <w:t xml:space="preserve">an already generated </w:t>
        </w:r>
      </w:ins>
      <w:proofErr w:type="spellStart"/>
      <w:ins w:id="181" w:author="Haller, Armin (ICT Centre, Acton)" w:date="2013-02-11T12:08:00Z">
        <w:r>
          <w:rPr>
            <w:rFonts w:ascii="Bitstream Charter" w:eastAsia="Symbol" w:hAnsi="Bitstream Charter" w:cs="Symbol"/>
            <w:i/>
          </w:rPr>
          <w:t>RaUL</w:t>
        </w:r>
        <w:proofErr w:type="spellEnd"/>
        <w:r>
          <w:rPr>
            <w:rFonts w:ascii="Bitstream Charter" w:eastAsia="Symbol" w:hAnsi="Bitstream Charter" w:cs="Symbol"/>
            <w:i/>
          </w:rPr>
          <w:t xml:space="preserve"> </w:t>
        </w:r>
      </w:ins>
      <w:ins w:id="182" w:author="Haller, Armin (ICT Centre, Acton)" w:date="2013-02-11T12:03:00Z">
        <w:r>
          <w:rPr>
            <w:rFonts w:ascii="Bitstream Charter" w:eastAsia="Symbol" w:hAnsi="Bitstream Charter" w:cs="Symbol"/>
            <w:i/>
          </w:rPr>
          <w:t>Web form</w:t>
        </w:r>
      </w:ins>
      <w:ins w:id="183" w:author="Haller, Armin (ICT Centre, Acton)" w:date="2013-02-11T12:09:00Z">
        <w:r>
          <w:rPr>
            <w:rFonts w:ascii="Bitstream Charter" w:eastAsia="Symbol" w:hAnsi="Bitstream Charter" w:cs="Symbol"/>
            <w:i/>
          </w:rPr>
          <w:t>,</w:t>
        </w:r>
      </w:ins>
      <w:ins w:id="184" w:author="Haller, Armin (ICT Centre, Acton)" w:date="2013-02-11T12:08:00Z">
        <w:r>
          <w:rPr>
            <w:rFonts w:ascii="Bitstream Charter" w:eastAsia="Symbol" w:hAnsi="Bitstream Charter" w:cs="Symbol"/>
            <w:i/>
          </w:rPr>
          <w:t xml:space="preserve"> our </w:t>
        </w:r>
        <w:proofErr w:type="spellStart"/>
        <w:r>
          <w:rPr>
            <w:rFonts w:ascii="Bitstream Charter" w:eastAsia="Symbol" w:hAnsi="Bitstream Charter" w:cs="Symbol"/>
            <w:i/>
          </w:rPr>
          <w:t>RaUL</w:t>
        </w:r>
        <w:proofErr w:type="spellEnd"/>
        <w:r>
          <w:rPr>
            <w:rFonts w:ascii="Bitstream Charter" w:eastAsia="Symbol" w:hAnsi="Bitstream Charter" w:cs="Symbol"/>
            <w:i/>
          </w:rPr>
          <w:t xml:space="preserve"> JavaScript library is </w:t>
        </w:r>
      </w:ins>
      <w:ins w:id="185" w:author="Haller, Armin (ICT Centre, Acton)" w:date="2013-02-11T12:09:00Z">
        <w:r>
          <w:rPr>
            <w:rFonts w:ascii="Bitstream Charter" w:eastAsia="Symbol" w:hAnsi="Bitstream Charter" w:cs="Symbol"/>
            <w:i/>
          </w:rPr>
          <w:t>required</w:t>
        </w:r>
      </w:ins>
      <w:ins w:id="186" w:author="Haller, Armin (ICT Centre, Acton)" w:date="2013-02-08T12:12:00Z">
        <w:r w:rsidR="00963814">
          <w:rPr>
            <w:rFonts w:ascii="Bitstream Charter" w:eastAsia="Symbol" w:hAnsi="Bitstream Charter" w:cs="Symbol"/>
            <w:i/>
          </w:rPr>
          <w:t>.</w:t>
        </w:r>
      </w:ins>
    </w:p>
    <w:p w:rsidR="00D56B22" w:rsidRDefault="00D56B22">
      <w:pPr>
        <w:pStyle w:val="Standard"/>
        <w:rPr>
          <w:ins w:id="187" w:author="Haller, Armin (ICT Centre, Acton)" w:date="2013-02-11T12:18:00Z"/>
          <w:rFonts w:ascii="Bitstream Charter" w:eastAsia="Symbol" w:hAnsi="Bitstream Charter" w:cs="Symbol"/>
          <w:i/>
        </w:rPr>
      </w:pPr>
      <w:ins w:id="188" w:author="Haller, Armin (ICT Centre, Acton)" w:date="2013-02-11T12:10:00Z">
        <w:r>
          <w:rPr>
            <w:rFonts w:ascii="Bitstream Charter" w:eastAsia="Symbol" w:hAnsi="Bitstream Charter" w:cs="Symbol"/>
            <w:i/>
          </w:rPr>
          <w:t xml:space="preserve">When a developer </w:t>
        </w:r>
      </w:ins>
      <w:ins w:id="189" w:author="Haller, Armin (ICT Centre, Acton)" w:date="2013-02-11T12:11:00Z">
        <w:r>
          <w:rPr>
            <w:rFonts w:ascii="Bitstream Charter" w:eastAsia="Symbol" w:hAnsi="Bitstream Charter" w:cs="Symbol"/>
            <w:i/>
          </w:rPr>
          <w:t>invokes</w:t>
        </w:r>
      </w:ins>
      <w:ins w:id="190" w:author="Haller, Armin (ICT Centre, Acton)" w:date="2013-02-11T12:10:00Z">
        <w:r>
          <w:rPr>
            <w:rFonts w:ascii="Bitstream Charter" w:eastAsia="Symbol" w:hAnsi="Bitstream Charter" w:cs="Symbol"/>
            <w:i/>
          </w:rPr>
          <w:t xml:space="preserve"> </w:t>
        </w:r>
        <w:proofErr w:type="spellStart"/>
        <w:r>
          <w:rPr>
            <w:rFonts w:ascii="Bitstream Charter" w:eastAsia="Symbol" w:hAnsi="Bitstream Charter" w:cs="Symbol"/>
            <w:i/>
          </w:rPr>
          <w:t>ActiveRaUL</w:t>
        </w:r>
        <w:proofErr w:type="spellEnd"/>
        <w:r>
          <w:rPr>
            <w:rFonts w:ascii="Bitstream Charter" w:eastAsia="Symbol" w:hAnsi="Bitstream Charter" w:cs="Symbol"/>
            <w:i/>
          </w:rPr>
          <w:t xml:space="preserve"> </w:t>
        </w:r>
      </w:ins>
      <w:ins w:id="191" w:author="Haller, Armin (ICT Centre, Acton)" w:date="2013-02-11T12:11:00Z">
        <w:r>
          <w:rPr>
            <w:rFonts w:ascii="Bitstream Charter" w:eastAsia="Symbol" w:hAnsi="Bitstream Charter" w:cs="Symbol"/>
            <w:i/>
          </w:rPr>
          <w:t xml:space="preserve">(via the JavaScript library or a </w:t>
        </w:r>
        <w:proofErr w:type="spellStart"/>
        <w:r>
          <w:rPr>
            <w:rFonts w:ascii="Bitstream Charter" w:eastAsia="Symbol" w:hAnsi="Bitstream Charter" w:cs="Symbol"/>
            <w:i/>
          </w:rPr>
          <w:t>RESTful</w:t>
        </w:r>
        <w:proofErr w:type="spellEnd"/>
        <w:r>
          <w:rPr>
            <w:rFonts w:ascii="Bitstream Charter" w:eastAsia="Symbol" w:hAnsi="Bitstream Charter" w:cs="Symbol"/>
            <w:i/>
          </w:rPr>
          <w:t xml:space="preserve"> client like curl) </w:t>
        </w:r>
      </w:ins>
      <w:ins w:id="192" w:author="Haller, Armin (ICT Centre, Acton)" w:date="2013-02-11T12:10:00Z">
        <w:r>
          <w:rPr>
            <w:rFonts w:ascii="Bitstream Charter" w:eastAsia="Symbol" w:hAnsi="Bitstream Charter" w:cs="Symbol"/>
            <w:i/>
          </w:rPr>
          <w:t xml:space="preserve">to generate a </w:t>
        </w:r>
      </w:ins>
      <w:ins w:id="193" w:author="Haller, Armin (ICT Centre, Acton)" w:date="2013-02-11T12:11:00Z">
        <w:r>
          <w:rPr>
            <w:rFonts w:ascii="Bitstream Charter" w:eastAsia="Symbol" w:hAnsi="Bitstream Charter" w:cs="Symbol"/>
            <w:i/>
          </w:rPr>
          <w:t xml:space="preserve">Web form-based user interface for an arbitrary ontology, the service returns a URI to the newly generated </w:t>
        </w:r>
      </w:ins>
      <w:ins w:id="194" w:author="Haller, Armin (ICT Centre, Acton)" w:date="2013-02-11T12:16:00Z">
        <w:r w:rsidR="00915EA9">
          <w:rPr>
            <w:rFonts w:ascii="Bitstream Charter" w:eastAsia="Symbol" w:hAnsi="Bitstream Charter" w:cs="Symbol"/>
            <w:i/>
          </w:rPr>
          <w:t>user interface.</w:t>
        </w:r>
      </w:ins>
      <w:ins w:id="195" w:author="Haller, Armin (ICT Centre, Acton)" w:date="2013-02-11T12:17:00Z">
        <w:r w:rsidR="00915EA9">
          <w:rPr>
            <w:rFonts w:ascii="Bitstream Charter" w:eastAsia="Symbol" w:hAnsi="Bitstream Charter" w:cs="Symbol"/>
            <w:i/>
          </w:rPr>
          <w:t xml:space="preserve"> When retrieving this URI through a browser, an HTML Web form will be generated that uses the </w:t>
        </w:r>
        <w:proofErr w:type="spellStart"/>
        <w:r w:rsidR="00915EA9">
          <w:rPr>
            <w:rFonts w:ascii="Bitstream Charter" w:eastAsia="Symbol" w:hAnsi="Bitstream Charter" w:cs="Symbol"/>
            <w:i/>
          </w:rPr>
          <w:t>RaUL</w:t>
        </w:r>
        <w:proofErr w:type="spellEnd"/>
        <w:r w:rsidR="00915EA9">
          <w:rPr>
            <w:rFonts w:ascii="Bitstream Charter" w:eastAsia="Symbol" w:hAnsi="Bitstream Charter" w:cs="Symbol"/>
            <w:i/>
          </w:rPr>
          <w:t xml:space="preserve"> JavaScript client library for some dynamic behaviour, </w:t>
        </w:r>
      </w:ins>
      <w:ins w:id="196" w:author="Haller, Armin (ICT Centre, Acton)" w:date="2013-02-11T16:07:00Z">
        <w:r w:rsidR="009F0A93">
          <w:rPr>
            <w:rFonts w:ascii="Bitstream Charter" w:eastAsia="Symbol" w:hAnsi="Bitstream Charter" w:cs="Symbol"/>
            <w:i/>
          </w:rPr>
          <w:t xml:space="preserve">the </w:t>
        </w:r>
      </w:ins>
      <w:ins w:id="197" w:author="Haller, Armin (ICT Centre, Acton)" w:date="2013-02-11T12:18:00Z">
        <w:r w:rsidR="00915EA9">
          <w:rPr>
            <w:rFonts w:ascii="Bitstream Charter" w:eastAsia="Symbol" w:hAnsi="Bitstream Charter" w:cs="Symbol"/>
            <w:i/>
          </w:rPr>
          <w:t xml:space="preserve">parsing and </w:t>
        </w:r>
      </w:ins>
      <w:ins w:id="198" w:author="Haller, Armin (ICT Centre, Acton)" w:date="2013-02-11T12:17:00Z">
        <w:r w:rsidR="00915EA9">
          <w:rPr>
            <w:rFonts w:ascii="Bitstream Charter" w:eastAsia="Symbol" w:hAnsi="Bitstream Charter" w:cs="Symbol"/>
            <w:i/>
          </w:rPr>
          <w:t xml:space="preserve">the server communication </w:t>
        </w:r>
      </w:ins>
      <w:ins w:id="199" w:author="Haller, Armin (ICT Centre, Acton)" w:date="2013-02-11T12:18:00Z">
        <w:r w:rsidR="00915EA9">
          <w:rPr>
            <w:rFonts w:ascii="Bitstream Charter" w:eastAsia="Symbol" w:hAnsi="Bitstream Charter" w:cs="Symbol"/>
            <w:i/>
          </w:rPr>
          <w:t>via HTTP requests</w:t>
        </w:r>
      </w:ins>
      <w:ins w:id="200" w:author="Haller, Armin (ICT Centre, Acton)" w:date="2013-02-11T12:17:00Z">
        <w:r w:rsidR="00915EA9">
          <w:rPr>
            <w:rFonts w:ascii="Bitstream Charter" w:eastAsia="Symbol" w:hAnsi="Bitstream Charter" w:cs="Symbol"/>
            <w:i/>
          </w:rPr>
          <w:t>.</w:t>
        </w:r>
      </w:ins>
    </w:p>
    <w:p w:rsidR="00915EA9" w:rsidRDefault="009F0A93">
      <w:pPr>
        <w:pStyle w:val="Standard"/>
        <w:rPr>
          <w:ins w:id="201" w:author="Haller, Armin (ICT Centre, Acton)" w:date="2013-02-08T12:12:00Z"/>
          <w:rFonts w:ascii="Bitstream Charter" w:eastAsia="Symbol" w:hAnsi="Bitstream Charter" w:cs="Symbol"/>
          <w:i/>
        </w:rPr>
      </w:pPr>
      <w:ins w:id="202" w:author="Haller, Armin (ICT Centre, Acton)" w:date="2013-02-11T12:19:00Z">
        <w:r>
          <w:rPr>
            <w:rFonts w:ascii="Bitstream Charter" w:eastAsia="Symbol" w:hAnsi="Bitstream Charter" w:cs="Symbol"/>
            <w:i/>
          </w:rPr>
          <w:t xml:space="preserve">Submitting </w:t>
        </w:r>
      </w:ins>
      <w:ins w:id="203" w:author="Haller, Armin (ICT Centre, Acton)" w:date="2013-02-11T16:07:00Z">
        <w:r>
          <w:rPr>
            <w:rFonts w:ascii="Bitstream Charter" w:eastAsia="Symbol" w:hAnsi="Bitstream Charter" w:cs="Symbol"/>
            <w:i/>
          </w:rPr>
          <w:t xml:space="preserve">the SSN ontology from our use case </w:t>
        </w:r>
      </w:ins>
      <w:ins w:id="204" w:author="Haller, Armin (ICT Centre, Acton)" w:date="2013-02-11T16:09:00Z">
        <w:r>
          <w:rPr>
            <w:rFonts w:ascii="Bitstream Charter" w:eastAsia="Symbol" w:hAnsi="Bitstream Charter" w:cs="Symbol"/>
            <w:i/>
          </w:rPr>
          <w:t xml:space="preserve">to </w:t>
        </w:r>
        <w:proofErr w:type="spellStart"/>
        <w:r>
          <w:rPr>
            <w:rFonts w:ascii="Bitstream Charter" w:eastAsia="Symbol" w:hAnsi="Bitstream Charter" w:cs="Symbol"/>
            <w:i/>
          </w:rPr>
          <w:t>ActiveRaUL</w:t>
        </w:r>
        <w:proofErr w:type="spellEnd"/>
        <w:r>
          <w:rPr>
            <w:rFonts w:ascii="Bitstream Charter" w:eastAsia="Symbol" w:hAnsi="Bitstream Charter" w:cs="Symbol"/>
            <w:i/>
          </w:rPr>
          <w:t xml:space="preserve"> </w:t>
        </w:r>
      </w:ins>
      <w:ins w:id="205" w:author="Haller, Armin (ICT Centre, Acton)" w:date="2013-02-11T16:07:00Z">
        <w:r>
          <w:rPr>
            <w:rFonts w:ascii="Bitstream Charter" w:eastAsia="Symbol" w:hAnsi="Bitstream Charter" w:cs="Symbol"/>
            <w:i/>
          </w:rPr>
          <w:t xml:space="preserve">yields the user interface shown in figure. </w:t>
        </w:r>
        <w:proofErr w:type="gramStart"/>
        <w:r>
          <w:rPr>
            <w:rFonts w:ascii="Bitstream Charter" w:eastAsia="Symbol" w:hAnsi="Bitstream Charter" w:cs="Symbol"/>
            <w:i/>
          </w:rPr>
          <w:t>XYZ.</w:t>
        </w:r>
        <w:proofErr w:type="gramEnd"/>
        <w:r>
          <w:rPr>
            <w:rFonts w:ascii="Bitstream Charter" w:eastAsia="Symbol" w:hAnsi="Bitstream Charter" w:cs="Symbol"/>
            <w:i/>
          </w:rPr>
          <w:t xml:space="preserve"> </w:t>
        </w:r>
      </w:ins>
      <w:ins w:id="206" w:author="Haller, Armin (ICT Centre, Acton)" w:date="2013-02-11T16:18:00Z">
        <w:r w:rsidR="00F9418D">
          <w:rPr>
            <w:rFonts w:ascii="Bitstream Charter" w:eastAsia="Symbol" w:hAnsi="Bitstream Charter" w:cs="Symbol"/>
            <w:i/>
          </w:rPr>
          <w:t>U</w:t>
        </w:r>
      </w:ins>
      <w:ins w:id="207" w:author="Haller, Armin (ICT Centre, Acton)" w:date="2013-02-11T16:07:00Z">
        <w:r>
          <w:rPr>
            <w:rFonts w:ascii="Bitstream Charter" w:eastAsia="Symbol" w:hAnsi="Bitstream Charter" w:cs="Symbol"/>
            <w:i/>
          </w:rPr>
          <w:t>ser interface</w:t>
        </w:r>
      </w:ins>
      <w:ins w:id="208" w:author="Haller, Armin (ICT Centre, Acton)" w:date="2013-02-11T16:17:00Z">
        <w:r w:rsidR="00F9418D">
          <w:rPr>
            <w:rFonts w:ascii="Bitstream Charter" w:eastAsia="Symbol" w:hAnsi="Bitstream Charter" w:cs="Symbol"/>
            <w:i/>
          </w:rPr>
          <w:t xml:space="preserve">s </w:t>
        </w:r>
      </w:ins>
      <w:ins w:id="209" w:author="Haller, Armin (ICT Centre, Acton)" w:date="2013-02-11T16:18:00Z">
        <w:r w:rsidR="00F9418D">
          <w:rPr>
            <w:rFonts w:ascii="Bitstream Charter" w:eastAsia="Symbol" w:hAnsi="Bitstream Charter" w:cs="Symbol"/>
            <w:i/>
          </w:rPr>
          <w:t xml:space="preserve">generated </w:t>
        </w:r>
      </w:ins>
      <w:ins w:id="210" w:author="Haller, Armin (ICT Centre, Acton)" w:date="2013-02-11T16:07:00Z">
        <w:r>
          <w:rPr>
            <w:rFonts w:ascii="Bitstream Charter" w:eastAsia="Symbol" w:hAnsi="Bitstream Charter" w:cs="Symbol"/>
            <w:i/>
          </w:rPr>
          <w:t>fr</w:t>
        </w:r>
      </w:ins>
      <w:ins w:id="211" w:author="Haller, Armin (ICT Centre, Acton)" w:date="2013-02-11T16:18:00Z">
        <w:r w:rsidR="00F9418D">
          <w:rPr>
            <w:rFonts w:ascii="Bitstream Charter" w:eastAsia="Symbol" w:hAnsi="Bitstream Charter" w:cs="Symbol"/>
            <w:i/>
          </w:rPr>
          <w:t>om</w:t>
        </w:r>
      </w:ins>
      <w:ins w:id="212" w:author="Haller, Armin (ICT Centre, Acton)" w:date="2013-02-11T16:07:00Z">
        <w:r>
          <w:rPr>
            <w:rFonts w:ascii="Bitstream Charter" w:eastAsia="Symbol" w:hAnsi="Bitstream Charter" w:cs="Symbol"/>
            <w:i/>
          </w:rPr>
          <w:t xml:space="preserve"> </w:t>
        </w:r>
        <w:proofErr w:type="spellStart"/>
        <w:r>
          <w:rPr>
            <w:rFonts w:ascii="Bitstream Charter" w:eastAsia="Symbol" w:hAnsi="Bitstream Charter" w:cs="Symbol"/>
            <w:i/>
          </w:rPr>
          <w:t>ontologies</w:t>
        </w:r>
        <w:proofErr w:type="spellEnd"/>
        <w:r>
          <w:rPr>
            <w:rFonts w:ascii="Bitstream Charter" w:eastAsia="Symbol" w:hAnsi="Bitstream Charter" w:cs="Symbol"/>
            <w:i/>
          </w:rPr>
          <w:t xml:space="preserve"> involving many classes </w:t>
        </w:r>
      </w:ins>
      <w:ins w:id="213" w:author="Haller, Armin (ICT Centre, Acton)" w:date="2013-02-11T16:18:00Z">
        <w:r w:rsidR="00F9418D">
          <w:rPr>
            <w:rFonts w:ascii="Bitstream Charter" w:eastAsia="Symbol" w:hAnsi="Bitstream Charter" w:cs="Symbol"/>
            <w:i/>
          </w:rPr>
          <w:t>are</w:t>
        </w:r>
      </w:ins>
      <w:ins w:id="214" w:author="Haller, Armin (ICT Centre, Acton)" w:date="2013-02-11T16:07:00Z">
        <w:r>
          <w:rPr>
            <w:rFonts w:ascii="Bitstream Charter" w:eastAsia="Symbol" w:hAnsi="Bitstream Charter" w:cs="Symbol"/>
            <w:i/>
          </w:rPr>
          <w:t xml:space="preserve"> </w:t>
        </w:r>
      </w:ins>
      <w:ins w:id="215" w:author="Haller, Armin (ICT Centre, Acton)" w:date="2013-02-11T16:09:00Z">
        <w:r>
          <w:rPr>
            <w:rFonts w:ascii="Bitstream Charter" w:eastAsia="Symbol" w:hAnsi="Bitstream Charter" w:cs="Symbol"/>
            <w:i/>
          </w:rPr>
          <w:t xml:space="preserve">divided on a </w:t>
        </w:r>
      </w:ins>
      <w:ins w:id="216" w:author="Haller, Armin (ICT Centre, Acton)" w:date="2013-02-11T16:08:00Z">
        <w:r>
          <w:rPr>
            <w:rFonts w:ascii="Bitstream Charter" w:eastAsia="Symbol" w:hAnsi="Bitstream Charter" w:cs="Symbol"/>
            <w:i/>
          </w:rPr>
          <w:t>per class</w:t>
        </w:r>
      </w:ins>
      <w:ins w:id="217" w:author="Haller, Armin (ICT Centre, Acton)" w:date="2013-02-11T16:09:00Z">
        <w:r>
          <w:rPr>
            <w:rFonts w:ascii="Bitstream Charter" w:eastAsia="Symbol" w:hAnsi="Bitstream Charter" w:cs="Symbol"/>
            <w:i/>
          </w:rPr>
          <w:t xml:space="preserve"> basis</w:t>
        </w:r>
      </w:ins>
      <w:ins w:id="218" w:author="Haller, Armin (ICT Centre, Acton)" w:date="2013-02-11T16:08:00Z">
        <w:r>
          <w:rPr>
            <w:rFonts w:ascii="Bitstream Charter" w:eastAsia="Symbol" w:hAnsi="Bitstream Charter" w:cs="Symbol"/>
            <w:i/>
          </w:rPr>
          <w:t xml:space="preserve">, whereby a </w:t>
        </w:r>
        <w:proofErr w:type="spellStart"/>
        <w:r>
          <w:rPr>
            <w:rFonts w:ascii="Bitstream Charter" w:eastAsia="Symbol" w:hAnsi="Bitstream Charter" w:cs="Symbol"/>
            <w:i/>
          </w:rPr>
          <w:t>Listbox</w:t>
        </w:r>
        <w:proofErr w:type="spellEnd"/>
        <w:r>
          <w:rPr>
            <w:rFonts w:ascii="Bitstream Charter" w:eastAsia="Symbol" w:hAnsi="Bitstream Charter" w:cs="Symbol"/>
            <w:i/>
          </w:rPr>
          <w:t xml:space="preserve"> is created that le</w:t>
        </w:r>
      </w:ins>
      <w:ins w:id="219" w:author="Haller, Armin (ICT Centre, Acton)" w:date="2013-02-11T16:12:00Z">
        <w:r>
          <w:rPr>
            <w:rFonts w:ascii="Bitstream Charter" w:eastAsia="Symbol" w:hAnsi="Bitstream Charter" w:cs="Symbol"/>
            <w:i/>
          </w:rPr>
          <w:t>t</w:t>
        </w:r>
      </w:ins>
      <w:ins w:id="220" w:author="Haller, Armin (ICT Centre, Acton)" w:date="2013-02-11T16:08:00Z">
        <w:r>
          <w:rPr>
            <w:rFonts w:ascii="Bitstream Charter" w:eastAsia="Symbol" w:hAnsi="Bitstream Charter" w:cs="Symbol"/>
            <w:i/>
          </w:rPr>
          <w:t>s the user cho</w:t>
        </w:r>
      </w:ins>
      <w:ins w:id="221" w:author="Haller, Armin (ICT Centre, Acton)" w:date="2013-02-11T16:18:00Z">
        <w:r w:rsidR="00F9418D">
          <w:rPr>
            <w:rFonts w:ascii="Bitstream Charter" w:eastAsia="Symbol" w:hAnsi="Bitstream Charter" w:cs="Symbol"/>
            <w:i/>
          </w:rPr>
          <w:t>o</w:t>
        </w:r>
      </w:ins>
      <w:ins w:id="222" w:author="Haller, Armin (ICT Centre, Acton)" w:date="2013-02-11T16:08:00Z">
        <w:r>
          <w:rPr>
            <w:rFonts w:ascii="Bitstream Charter" w:eastAsia="Symbol" w:hAnsi="Bitstream Charter" w:cs="Symbol"/>
            <w:i/>
          </w:rPr>
          <w:t xml:space="preserve">se </w:t>
        </w:r>
      </w:ins>
      <w:ins w:id="223" w:author="Haller, Armin (ICT Centre, Acton)" w:date="2013-02-11T16:18:00Z">
        <w:r w:rsidR="00F9418D">
          <w:rPr>
            <w:rFonts w:ascii="Bitstream Charter" w:eastAsia="Symbol" w:hAnsi="Bitstream Charter" w:cs="Symbol"/>
            <w:i/>
          </w:rPr>
          <w:t>for which</w:t>
        </w:r>
      </w:ins>
      <w:ins w:id="224" w:author="Haller, Armin (ICT Centre, Acton)" w:date="2013-02-11T16:08:00Z">
        <w:r>
          <w:rPr>
            <w:rFonts w:ascii="Bitstream Charter" w:eastAsia="Symbol" w:hAnsi="Bitstream Charter" w:cs="Symbol"/>
            <w:i/>
          </w:rPr>
          <w:t xml:space="preserve"> class</w:t>
        </w:r>
      </w:ins>
      <w:ins w:id="225" w:author="Haller, Armin (ICT Centre, Acton)" w:date="2013-02-11T16:18:00Z">
        <w:r w:rsidR="00F9418D">
          <w:rPr>
            <w:rFonts w:ascii="Bitstream Charter" w:eastAsia="Symbol" w:hAnsi="Bitstream Charter" w:cs="Symbol"/>
            <w:i/>
          </w:rPr>
          <w:t xml:space="preserve"> he wants to create an</w:t>
        </w:r>
      </w:ins>
      <w:ins w:id="226" w:author="Haller, Armin (ICT Centre, Acton)" w:date="2013-02-11T16:08:00Z">
        <w:r>
          <w:rPr>
            <w:rFonts w:ascii="Bitstream Charter" w:eastAsia="Symbol" w:hAnsi="Bitstream Charter" w:cs="Symbol"/>
            <w:i/>
          </w:rPr>
          <w:t xml:space="preserve"> instance.</w:t>
        </w:r>
      </w:ins>
    </w:p>
    <w:p w:rsidR="00963814" w:rsidDel="009F0A93" w:rsidRDefault="00963814">
      <w:pPr>
        <w:pStyle w:val="Standard"/>
        <w:rPr>
          <w:del w:id="227" w:author="Haller, Armin (ICT Centre, Acton)" w:date="2013-02-11T16:12:00Z"/>
          <w:rFonts w:ascii="Bitstream Charter" w:eastAsia="Symbol" w:hAnsi="Bitstream Charter" w:cs="Symbol"/>
          <w:i/>
        </w:rPr>
      </w:pPr>
    </w:p>
    <w:p w:rsidR="006A3D26" w:rsidRDefault="006A3D26" w:rsidP="006A3D26">
      <w:pPr>
        <w:pStyle w:val="Standard"/>
        <w:jc w:val="both"/>
        <w:rPr>
          <w:rFonts w:ascii="Bitstream Charter" w:hAnsi="Bitstream Charter"/>
        </w:rPr>
      </w:pPr>
      <w:moveToRangeStart w:id="228" w:author="Haller, Armin (ICT Centre, Acton)" w:date="2013-02-08T11:57:00Z" w:name="move348087969"/>
      <w:moveTo w:id="229" w:author="Haller, Armin (ICT Centre, Acton)" w:date="2013-02-08T11:57:00Z">
        <w:del w:id="230" w:author="Haller, Armin (ICT Centre, Acton)" w:date="2013-02-11T16:12:00Z">
          <w:r w:rsidDel="009F0A93">
            <w:rPr>
              <w:rFonts w:ascii="Bitstream Charter" w:hAnsi="Bitstream Charter"/>
            </w:rPr>
            <w:delText xml:space="preserve">On deploying ontology users gets all the classes and their brief description. </w:delText>
          </w:r>
        </w:del>
        <w:r>
          <w:rPr>
            <w:rFonts w:ascii="Bitstream Charter" w:hAnsi="Bitstream Charter"/>
          </w:rPr>
          <w:t xml:space="preserve">On selecting a class </w:t>
        </w:r>
      </w:moveTo>
      <w:ins w:id="231" w:author="Haller, Armin (ICT Centre, Acton)" w:date="2013-02-11T16:12:00Z">
        <w:r w:rsidR="009F0A93">
          <w:rPr>
            <w:rFonts w:ascii="Bitstream Charter" w:hAnsi="Bitstream Charter"/>
          </w:rPr>
          <w:t xml:space="preserve">the </w:t>
        </w:r>
      </w:ins>
      <w:moveTo w:id="232" w:author="Haller, Armin (ICT Centre, Acton)" w:date="2013-02-08T11:57:00Z">
        <w:del w:id="233" w:author="Haller, Armin (ICT Centre, Acton)" w:date="2013-02-11T16:13:00Z">
          <w:r w:rsidDel="009F0A93">
            <w:rPr>
              <w:rFonts w:ascii="Bitstream Charter" w:hAnsi="Bitstream Charter"/>
            </w:rPr>
            <w:delText>user gets a web form to add information about that particular</w:delText>
          </w:r>
        </w:del>
      </w:moveTo>
      <w:ins w:id="234" w:author="Haller, Armin (ICT Centre, Acton)" w:date="2013-02-11T16:13:00Z">
        <w:r w:rsidR="009F0A93">
          <w:rPr>
            <w:rFonts w:ascii="Bitstream Charter" w:hAnsi="Bitstream Charter"/>
          </w:rPr>
          <w:t xml:space="preserve">form elements are displayed based on </w:t>
        </w:r>
      </w:ins>
      <w:ins w:id="235" w:author="Haller, Armin (ICT Centre, Acton)" w:date="2013-02-11T16:20:00Z">
        <w:r w:rsidR="00F9418D">
          <w:rPr>
            <w:rFonts w:ascii="Bitstream Charter" w:hAnsi="Bitstream Charter"/>
          </w:rPr>
          <w:t xml:space="preserve">direct and indirect </w:t>
        </w:r>
      </w:ins>
      <w:moveTo w:id="236" w:author="Haller, Armin (ICT Centre, Acton)" w:date="2013-02-08T11:57:00Z">
        <w:del w:id="237" w:author="Haller, Armin (ICT Centre, Acton)" w:date="2013-02-11T16:13:00Z">
          <w:r w:rsidDel="009F0A93">
            <w:rPr>
              <w:rFonts w:ascii="Bitstream Charter" w:hAnsi="Bitstream Charter"/>
            </w:rPr>
            <w:delText xml:space="preserve"> class and all other classes that are linked </w:delText>
          </w:r>
        </w:del>
        <w:r>
          <w:rPr>
            <w:rFonts w:ascii="Bitstream Charter" w:hAnsi="Bitstream Charter"/>
          </w:rPr>
          <w:t>direct</w:t>
        </w:r>
        <w:del w:id="238" w:author="Haller, Armin (ICT Centre, Acton)" w:date="2013-02-11T16:13:00Z">
          <w:r w:rsidDel="009F0A93">
            <w:rPr>
              <w:rFonts w:ascii="Bitstream Charter" w:hAnsi="Bitstream Charter"/>
            </w:rPr>
            <w:delText>ly</w:delText>
          </w:r>
        </w:del>
        <w:r>
          <w:rPr>
            <w:rFonts w:ascii="Bitstream Charter" w:hAnsi="Bitstream Charter"/>
          </w:rPr>
          <w:t xml:space="preserve"> or indirect</w:t>
        </w:r>
        <w:del w:id="239" w:author="Haller, Armin (ICT Centre, Acton)" w:date="2013-02-11T16:13:00Z">
          <w:r w:rsidDel="009F0A93">
            <w:rPr>
              <w:rFonts w:ascii="Bitstream Charter" w:hAnsi="Bitstream Charter"/>
            </w:rPr>
            <w:delText>ly</w:delText>
          </w:r>
        </w:del>
      </w:moveTo>
      <w:ins w:id="240" w:author="Haller, Armin (ICT Centre, Acton)" w:date="2013-02-11T16:13:00Z">
        <w:r w:rsidR="009F0A93">
          <w:rPr>
            <w:rFonts w:ascii="Bitstream Charter" w:hAnsi="Bitstream Charter"/>
          </w:rPr>
          <w:t xml:space="preserve"> links </w:t>
        </w:r>
      </w:ins>
      <w:ins w:id="241" w:author="Haller, Armin (ICT Centre, Acton)" w:date="2013-02-11T16:14:00Z">
        <w:r w:rsidR="009F0A93">
          <w:rPr>
            <w:rFonts w:ascii="Bitstream Charter" w:hAnsi="Bitstream Charter"/>
          </w:rPr>
          <w:t>to this</w:t>
        </w:r>
      </w:ins>
      <w:ins w:id="242" w:author="Haller, Armin (ICT Centre, Acton)" w:date="2013-02-11T16:13:00Z">
        <w:r w:rsidR="009F0A93">
          <w:rPr>
            <w:rFonts w:ascii="Bitstream Charter" w:hAnsi="Bitstream Charter"/>
          </w:rPr>
          <w:t xml:space="preserve"> class specification </w:t>
        </w:r>
      </w:ins>
      <w:moveTo w:id="243" w:author="Haller, Armin (ICT Centre, Acton)" w:date="2013-02-08T11:57:00Z">
        <w:del w:id="244" w:author="Haller, Armin (ICT Centre, Acton)" w:date="2013-02-11T16:14:00Z">
          <w:r w:rsidDel="009F0A93">
            <w:rPr>
              <w:rFonts w:ascii="Bitstream Charter" w:hAnsi="Bitstream Charter"/>
            </w:rPr>
            <w:delText xml:space="preserve"> to this class </w:delText>
          </w:r>
        </w:del>
      </w:moveTo>
      <w:ins w:id="245" w:author="Haller, Armin (ICT Centre, Acton)" w:date="2013-02-11T16:19:00Z">
        <w:r w:rsidR="00F9418D">
          <w:rPr>
            <w:rFonts w:ascii="Bitstream Charter" w:hAnsi="Bitstream Charter"/>
          </w:rPr>
          <w:t>from its</w:t>
        </w:r>
      </w:ins>
      <w:ins w:id="246" w:author="Haller, Armin (ICT Centre, Acton)" w:date="2013-02-11T16:14:00Z">
        <w:r w:rsidR="009F0A93">
          <w:rPr>
            <w:rFonts w:ascii="Bitstream Charter" w:hAnsi="Bitstream Charter"/>
          </w:rPr>
          <w:t xml:space="preserve"> </w:t>
        </w:r>
      </w:ins>
      <w:moveTo w:id="247" w:author="Haller, Armin (ICT Centre, Acton)" w:date="2013-02-08T11:57:00Z">
        <w:del w:id="248" w:author="Haller, Armin (ICT Centre, Acton)" w:date="2013-02-11T16:14:00Z">
          <w:r w:rsidDel="009F0A93">
            <w:rPr>
              <w:rFonts w:ascii="Bitstream Charter" w:hAnsi="Bitstream Charter"/>
            </w:rPr>
            <w:delText xml:space="preserve">due to </w:delText>
          </w:r>
        </w:del>
        <w:del w:id="249" w:author="Haller, Armin (ICT Centre, Acton)" w:date="2013-02-11T16:19:00Z">
          <w:r w:rsidDel="00F9418D">
            <w:rPr>
              <w:rFonts w:ascii="Bitstream Charter" w:hAnsi="Bitstream Charter"/>
            </w:rPr>
            <w:delText xml:space="preserve">object </w:delText>
          </w:r>
        </w:del>
        <w:r>
          <w:rPr>
            <w:rFonts w:ascii="Bitstream Charter" w:hAnsi="Bitstream Charter"/>
          </w:rPr>
          <w:t>propert</w:t>
        </w:r>
      </w:moveTo>
      <w:ins w:id="250" w:author="Haller, Armin (ICT Centre, Acton)" w:date="2013-02-11T16:19:00Z">
        <w:r w:rsidR="00F9418D">
          <w:rPr>
            <w:rFonts w:ascii="Bitstream Charter" w:hAnsi="Bitstream Charter"/>
          </w:rPr>
          <w:t>y</w:t>
        </w:r>
      </w:ins>
      <w:moveTo w:id="251" w:author="Haller, Armin (ICT Centre, Acton)" w:date="2013-02-08T11:57:00Z">
        <w:del w:id="252" w:author="Haller, Armin (ICT Centre, Acton)" w:date="2013-02-11T16:19:00Z">
          <w:r w:rsidDel="00F9418D">
            <w:rPr>
              <w:rFonts w:ascii="Bitstream Charter" w:hAnsi="Bitstream Charter"/>
            </w:rPr>
            <w:delText>ies</w:delText>
          </w:r>
        </w:del>
        <w:r>
          <w:rPr>
            <w:rFonts w:ascii="Bitstream Charter" w:hAnsi="Bitstream Charter"/>
          </w:rPr>
          <w:t xml:space="preserve"> relations</w:t>
        </w:r>
        <w:del w:id="253" w:author="Haller, Armin (ICT Centre, Acton)" w:date="2013-02-11T16:19:00Z">
          <w:r w:rsidDel="00F9418D">
            <w:rPr>
              <w:rFonts w:ascii="Bitstream Charter" w:hAnsi="Bitstream Charter"/>
            </w:rPr>
            <w:delText>hips</w:delText>
          </w:r>
        </w:del>
        <w:r>
          <w:rPr>
            <w:rFonts w:ascii="Bitstream Charter" w:hAnsi="Bitstream Charter"/>
          </w:rPr>
          <w:t xml:space="preserve">. Web forms fields represent different properties that </w:t>
        </w:r>
        <w:proofErr w:type="gramStart"/>
        <w:r>
          <w:rPr>
            <w:rFonts w:ascii="Bitstream Charter" w:hAnsi="Bitstream Charter"/>
          </w:rPr>
          <w:t>belongs</w:t>
        </w:r>
        <w:proofErr w:type="gramEnd"/>
        <w:r>
          <w:rPr>
            <w:rFonts w:ascii="Bitstream Charter" w:hAnsi="Bitstream Charter"/>
          </w:rPr>
          <w:t xml:space="preserve"> to a particular class and all </w:t>
        </w:r>
      </w:moveTo>
      <w:ins w:id="254" w:author="Haller, Armin (ICT Centre, Acton)" w:date="2013-02-11T16:14:00Z">
        <w:r w:rsidR="009F0A93">
          <w:rPr>
            <w:rFonts w:ascii="Bitstream Charter" w:hAnsi="Bitstream Charter"/>
          </w:rPr>
          <w:t xml:space="preserve">the </w:t>
        </w:r>
      </w:ins>
      <w:moveTo w:id="255" w:author="Haller, Armin (ICT Centre, Acton)" w:date="2013-02-08T11:57:00Z">
        <w:r>
          <w:rPr>
            <w:rFonts w:ascii="Bitstream Charter" w:hAnsi="Bitstream Charter"/>
          </w:rPr>
          <w:t xml:space="preserve">properties of range classes. </w:t>
        </w:r>
        <w:del w:id="256" w:author="Haller, Armin (ICT Centre, Acton)" w:date="2013-02-08T12:24:00Z">
          <w:r w:rsidDel="001D2E8C">
            <w:rPr>
              <w:rFonts w:ascii="Bitstream Charter" w:hAnsi="Bitstream Charter"/>
            </w:rPr>
            <w:delText>The most challenging part in creating simple web forms from ontology structure is ontology graph nature. If we keep on adding all the properties of directly or indirectly related classes on a web form for instance creation, form generation process will never complete because ontology graph structure introduces infinite loops in this process. We have to have some termination conditions where we stop our algorithm from exploring the range class properties. We used OWL properties restrictions to over come this challenge.</w:delText>
          </w:r>
        </w:del>
      </w:moveTo>
    </w:p>
    <w:moveToRangeEnd w:id="228"/>
    <w:p w:rsidR="00CF3269" w:rsidRPr="00F9418D" w:rsidRDefault="00F9418D" w:rsidP="00F9418D">
      <w:pPr>
        <w:pStyle w:val="Standard"/>
        <w:jc w:val="both"/>
        <w:rPr>
          <w:rFonts w:ascii="Bitstream Charter" w:hAnsi="Bitstream Charter"/>
          <w:rPrChange w:id="257" w:author="Haller, Armin (ICT Centre, Acton)" w:date="2013-02-11T16:20:00Z">
            <w:rPr>
              <w:rFonts w:ascii="Symbol" w:eastAsia="Symbol" w:hAnsi="Symbol" w:cs="Symbol"/>
              <w:i/>
            </w:rPr>
          </w:rPrChange>
        </w:rPr>
        <w:pPrChange w:id="258" w:author="Haller, Armin (ICT Centre, Acton)" w:date="2013-02-11T16:20:00Z">
          <w:pPr>
            <w:pStyle w:val="Standard"/>
          </w:pPr>
        </w:pPrChange>
      </w:pPr>
      <w:ins w:id="259" w:author="Haller, Armin (ICT Centre, Acton)" w:date="2013-02-11T16:20:00Z">
        <w:r w:rsidRPr="00F9418D">
          <w:rPr>
            <w:rFonts w:ascii="Bitstream Charter" w:hAnsi="Bitstream Charter"/>
            <w:rPrChange w:id="260" w:author="Haller, Armin (ICT Centre, Acton)" w:date="2013-02-11T16:20:00Z">
              <w:rPr>
                <w:rFonts w:ascii="Symbol" w:eastAsia="Symbol" w:hAnsi="Symbol" w:cs="Symbol"/>
                <w:i/>
              </w:rPr>
            </w:rPrChange>
          </w:rPr>
          <w:lastRenderedPageBreak/>
          <w:t>he user c</w:t>
        </w:r>
        <w:r>
          <w:rPr>
            <w:rFonts w:ascii="Bitstream Charter" w:hAnsi="Bitstream Charter"/>
          </w:rPr>
          <w:t>an create and edit class and relation instances in a simple Web form</w:t>
        </w:r>
      </w:ins>
      <w:ins w:id="261" w:author="Haller, Armin (ICT Centre, Acton)" w:date="2013-02-11T16:22:00Z">
        <w:r>
          <w:rPr>
            <w:rFonts w:ascii="Bitstream Charter" w:hAnsi="Bitstream Charter"/>
          </w:rPr>
          <w:t xml:space="preserve"> and transparently submit these changes through the </w:t>
        </w:r>
        <w:proofErr w:type="spellStart"/>
        <w:r>
          <w:rPr>
            <w:rFonts w:ascii="Bitstream Charter" w:hAnsi="Bitstream Charter"/>
          </w:rPr>
          <w:t>RaUL</w:t>
        </w:r>
        <w:proofErr w:type="spellEnd"/>
        <w:r>
          <w:rPr>
            <w:rFonts w:ascii="Bitstream Charter" w:hAnsi="Bitstream Charter"/>
          </w:rPr>
          <w:t xml:space="preserve"> client library in the browser</w:t>
        </w:r>
      </w:ins>
      <w:ins w:id="262" w:author="Haller, Armin (ICT Centre, Acton)" w:date="2013-02-11T16:20:00Z">
        <w:r>
          <w:rPr>
            <w:rFonts w:ascii="Bitstream Charter" w:hAnsi="Bitstream Charter"/>
          </w:rPr>
          <w:t>.</w:t>
        </w:r>
      </w:ins>
    </w:p>
    <w:sectPr w:rsidR="00CF3269" w:rsidRPr="00F9418D" w:rsidSect="00CF3269">
      <w:pgSz w:w="11906" w:h="16838"/>
      <w:pgMar w:top="1134" w:right="1134" w:bottom="1134" w:left="1134"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3" w:author="Haller, Armin (ICT Centre, Acton)" w:date="2013-02-08T12:50:00Z" w:initials="hal33e ">
    <w:p w:rsidR="00963814" w:rsidRDefault="00963814">
      <w:pPr>
        <w:pStyle w:val="CommentText"/>
      </w:pPr>
      <w:r>
        <w:rPr>
          <w:rStyle w:val="CommentReference"/>
        </w:rPr>
        <w:annotationRef/>
      </w:r>
      <w:r w:rsidR="00EE7D32">
        <w:t>U</w:t>
      </w:r>
      <w:r>
        <w:t>nclear</w:t>
      </w:r>
      <w:r w:rsidR="00EE7D32">
        <w:t xml:space="preserve">, please add the reference to predetermined </w:t>
      </w:r>
      <w:proofErr w:type="spellStart"/>
      <w:r w:rsidR="00EE7D32">
        <w:t>hasValues</w:t>
      </w:r>
      <w:proofErr w:type="spellEnd"/>
      <w:r w:rsidR="00EE7D32">
        <w:t xml:space="preser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E51" w:rsidRDefault="00992E51" w:rsidP="00CF3269">
      <w:r>
        <w:separator/>
      </w:r>
    </w:p>
  </w:endnote>
  <w:endnote w:type="continuationSeparator" w:id="0">
    <w:p w:rsidR="00992E51" w:rsidRDefault="00992E51" w:rsidP="00CF3269">
      <w:r>
        <w:continuationSeparator/>
      </w:r>
    </w:p>
  </w:endnote>
</w:endnotes>
</file>

<file path=word/fontTable.xml><?xml version="1.0" encoding="utf-8"?>
<w:fonts xmlns:r="http://schemas.openxmlformats.org/officeDocument/2006/relationships" xmlns:w="http://schemas.openxmlformats.org/wordprocessingml/2006/main">
  <w:font w:name="OpenSymbol">
    <w:altName w:val="Symbol"/>
    <w:panose1 w:val="05010000000000000000"/>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DejaVu Sans">
    <w:altName w:val="Malgun Gothic"/>
    <w:panose1 w:val="020B0603030804020204"/>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itstream Charter">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E51" w:rsidRDefault="00992E51" w:rsidP="00CF3269">
      <w:r w:rsidRPr="00CF3269">
        <w:rPr>
          <w:color w:val="000000"/>
        </w:rPr>
        <w:separator/>
      </w:r>
    </w:p>
  </w:footnote>
  <w:footnote w:type="continuationSeparator" w:id="0">
    <w:p w:rsidR="00992E51" w:rsidRDefault="00992E51" w:rsidP="00CF32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E2C53"/>
    <w:multiLevelType w:val="multilevel"/>
    <w:tmpl w:val="2CF645A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trackRevisions/>
  <w:defaultTabStop w:val="709"/>
  <w:autoHyphenation/>
  <w:characterSpacingControl w:val="doNotCompress"/>
  <w:footnotePr>
    <w:footnote w:id="-1"/>
    <w:footnote w:id="0"/>
  </w:footnotePr>
  <w:endnotePr>
    <w:endnote w:id="-1"/>
    <w:endnote w:id="0"/>
  </w:endnotePr>
  <w:compat/>
  <w:rsids>
    <w:rsidRoot w:val="00CF3269"/>
    <w:rsid w:val="000667D2"/>
    <w:rsid w:val="000C31E8"/>
    <w:rsid w:val="001D2E8C"/>
    <w:rsid w:val="006A3D26"/>
    <w:rsid w:val="00915EA9"/>
    <w:rsid w:val="00943DA2"/>
    <w:rsid w:val="00963814"/>
    <w:rsid w:val="00992E51"/>
    <w:rsid w:val="009F0A93"/>
    <w:rsid w:val="00A56BAB"/>
    <w:rsid w:val="00A86A43"/>
    <w:rsid w:val="00CF3269"/>
    <w:rsid w:val="00D25D02"/>
    <w:rsid w:val="00D56B22"/>
    <w:rsid w:val="00EE7D32"/>
    <w:rsid w:val="00F9418D"/>
    <w:rsid w:val="00FF525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DejaVu San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F3269"/>
  </w:style>
  <w:style w:type="paragraph" w:customStyle="1" w:styleId="Heading">
    <w:name w:val="Heading"/>
    <w:basedOn w:val="Standard"/>
    <w:next w:val="Textbody"/>
    <w:rsid w:val="00CF3269"/>
    <w:pPr>
      <w:keepNext/>
      <w:spacing w:before="240" w:after="120"/>
    </w:pPr>
    <w:rPr>
      <w:rFonts w:ascii="Arial" w:hAnsi="Arial"/>
      <w:sz w:val="28"/>
      <w:szCs w:val="28"/>
    </w:rPr>
  </w:style>
  <w:style w:type="paragraph" w:customStyle="1" w:styleId="Textbody">
    <w:name w:val="Text body"/>
    <w:basedOn w:val="Standard"/>
    <w:rsid w:val="00CF3269"/>
    <w:pPr>
      <w:spacing w:after="120"/>
    </w:pPr>
  </w:style>
  <w:style w:type="paragraph" w:styleId="List">
    <w:name w:val="List"/>
    <w:basedOn w:val="Textbody"/>
    <w:rsid w:val="00CF3269"/>
  </w:style>
  <w:style w:type="paragraph" w:styleId="Caption">
    <w:name w:val="caption"/>
    <w:basedOn w:val="Standard"/>
    <w:rsid w:val="00CF3269"/>
    <w:pPr>
      <w:suppressLineNumbers/>
      <w:spacing w:before="120" w:after="120"/>
    </w:pPr>
    <w:rPr>
      <w:i/>
      <w:iCs/>
    </w:rPr>
  </w:style>
  <w:style w:type="paragraph" w:customStyle="1" w:styleId="Index">
    <w:name w:val="Index"/>
    <w:basedOn w:val="Standard"/>
    <w:rsid w:val="00CF3269"/>
    <w:pPr>
      <w:suppressLineNumbers/>
    </w:pPr>
  </w:style>
  <w:style w:type="paragraph" w:customStyle="1" w:styleId="TableContents">
    <w:name w:val="Table Contents"/>
    <w:basedOn w:val="Standard"/>
    <w:rsid w:val="00CF3269"/>
    <w:pPr>
      <w:suppressLineNumbers/>
    </w:pPr>
  </w:style>
  <w:style w:type="paragraph" w:customStyle="1" w:styleId="TableHeading">
    <w:name w:val="Table Heading"/>
    <w:basedOn w:val="TableContents"/>
    <w:rsid w:val="00CF3269"/>
    <w:pPr>
      <w:jc w:val="center"/>
    </w:pPr>
    <w:rPr>
      <w:b/>
      <w:bCs/>
    </w:rPr>
  </w:style>
  <w:style w:type="character" w:customStyle="1" w:styleId="BulletSymbols">
    <w:name w:val="Bullet Symbols"/>
    <w:rsid w:val="00CF3269"/>
    <w:rPr>
      <w:rFonts w:ascii="OpenSymbol" w:eastAsia="OpenSymbol" w:hAnsi="OpenSymbol" w:cs="OpenSymbol"/>
    </w:rPr>
  </w:style>
  <w:style w:type="paragraph" w:styleId="BalloonText">
    <w:name w:val="Balloon Text"/>
    <w:basedOn w:val="Normal"/>
    <w:link w:val="BalloonTextChar"/>
    <w:uiPriority w:val="99"/>
    <w:semiHidden/>
    <w:unhideWhenUsed/>
    <w:rsid w:val="006A3D26"/>
    <w:rPr>
      <w:rFonts w:ascii="Tahoma" w:hAnsi="Tahoma" w:cs="Mangal"/>
      <w:sz w:val="16"/>
      <w:szCs w:val="14"/>
    </w:rPr>
  </w:style>
  <w:style w:type="character" w:customStyle="1" w:styleId="BalloonTextChar">
    <w:name w:val="Balloon Text Char"/>
    <w:basedOn w:val="DefaultParagraphFont"/>
    <w:link w:val="BalloonText"/>
    <w:uiPriority w:val="99"/>
    <w:semiHidden/>
    <w:rsid w:val="006A3D26"/>
    <w:rPr>
      <w:rFonts w:ascii="Tahoma" w:hAnsi="Tahoma" w:cs="Mangal"/>
      <w:sz w:val="16"/>
      <w:szCs w:val="14"/>
    </w:rPr>
  </w:style>
  <w:style w:type="character" w:styleId="CommentReference">
    <w:name w:val="annotation reference"/>
    <w:basedOn w:val="DefaultParagraphFont"/>
    <w:uiPriority w:val="99"/>
    <w:semiHidden/>
    <w:unhideWhenUsed/>
    <w:rsid w:val="00A86A43"/>
    <w:rPr>
      <w:sz w:val="16"/>
      <w:szCs w:val="16"/>
    </w:rPr>
  </w:style>
  <w:style w:type="paragraph" w:styleId="CommentText">
    <w:name w:val="annotation text"/>
    <w:basedOn w:val="Normal"/>
    <w:link w:val="CommentTextChar"/>
    <w:uiPriority w:val="99"/>
    <w:semiHidden/>
    <w:unhideWhenUsed/>
    <w:rsid w:val="00A86A43"/>
    <w:rPr>
      <w:rFonts w:cs="Mangal"/>
      <w:sz w:val="20"/>
      <w:szCs w:val="18"/>
    </w:rPr>
  </w:style>
  <w:style w:type="character" w:customStyle="1" w:styleId="CommentTextChar">
    <w:name w:val="Comment Text Char"/>
    <w:basedOn w:val="DefaultParagraphFont"/>
    <w:link w:val="CommentText"/>
    <w:uiPriority w:val="99"/>
    <w:semiHidden/>
    <w:rsid w:val="00A86A43"/>
    <w:rPr>
      <w:rFonts w:cs="Mangal"/>
      <w:sz w:val="20"/>
      <w:szCs w:val="18"/>
    </w:rPr>
  </w:style>
  <w:style w:type="paragraph" w:styleId="CommentSubject">
    <w:name w:val="annotation subject"/>
    <w:basedOn w:val="CommentText"/>
    <w:next w:val="CommentText"/>
    <w:link w:val="CommentSubjectChar"/>
    <w:uiPriority w:val="99"/>
    <w:semiHidden/>
    <w:unhideWhenUsed/>
    <w:rsid w:val="00A86A43"/>
    <w:rPr>
      <w:b/>
      <w:bCs/>
    </w:rPr>
  </w:style>
  <w:style w:type="character" w:customStyle="1" w:styleId="CommentSubjectChar">
    <w:name w:val="Comment Subject Char"/>
    <w:basedOn w:val="CommentTextChar"/>
    <w:link w:val="CommentSubject"/>
    <w:uiPriority w:val="99"/>
    <w:semiHidden/>
    <w:rsid w:val="00A86A43"/>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693BBF-C26A-4641-9312-2A49B834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 Butt</dc:creator>
  <cp:lastModifiedBy>Haller, Armin (ICT Centre, Acton)</cp:lastModifiedBy>
  <cp:revision>3</cp:revision>
  <dcterms:created xsi:type="dcterms:W3CDTF">2013-02-11T01:19:00Z</dcterms:created>
  <dcterms:modified xsi:type="dcterms:W3CDTF">2013-02-11T05:23:00Z</dcterms:modified>
</cp:coreProperties>
</file>